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707060"/>
        <w:docPartObj>
          <w:docPartGallery w:val="Cover Pages"/>
          <w:docPartUnique/>
        </w:docPartObj>
      </w:sdtPr>
      <w:sdtEndPr>
        <w:rPr>
          <w:rStyle w:val="Hipervnculo"/>
          <w:b/>
          <w:bCs/>
          <w:noProof/>
          <w:color w:val="0000FF" w:themeColor="hyperlink"/>
          <w:u w:val="single"/>
        </w:rPr>
      </w:sdtEndPr>
      <w:sdtContent>
        <w:p w:rsidR="00C40089" w:rsidRDefault="00C40089" w:rsidP="00317416">
          <w:pPr>
            <w:ind w:left="720" w:hanging="720"/>
          </w:pPr>
        </w:p>
        <w:p w:rsidR="00C40089" w:rsidRDefault="00C40089">
          <w:r w:rsidRPr="00222404">
            <w:rPr>
              <w:rFonts w:ascii="Arial" w:hAnsi="Arial" w:cs="Arial"/>
              <w:noProof/>
              <w:sz w:val="28"/>
              <w:szCs w:val="28"/>
              <w:lang w:eastAsia="es-MX"/>
            </w:rPr>
            <mc:AlternateContent>
              <mc:Choice Requires="wps">
                <w:drawing>
                  <wp:anchor distT="0" distB="0" distL="114300" distR="114300" simplePos="0" relativeHeight="251658240" behindDoc="0" locked="0" layoutInCell="1" allowOverlap="1" wp14:anchorId="074C9482" wp14:editId="71934D98">
                    <wp:simplePos x="0" y="0"/>
                    <wp:positionH relativeFrom="column">
                      <wp:posOffset>82550</wp:posOffset>
                    </wp:positionH>
                    <wp:positionV relativeFrom="paragraph">
                      <wp:posOffset>123190</wp:posOffset>
                    </wp:positionV>
                    <wp:extent cx="5793858" cy="7972425"/>
                    <wp:effectExtent l="0" t="0" r="0" b="9525"/>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858" cy="797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1D1C" w:rsidRDefault="00801D1C" w:rsidP="00C40089">
                                <w:pPr>
                                  <w:jc w:val="center"/>
                                  <w:rPr>
                                    <w:color w:val="17365D"/>
                                    <w:sz w:val="80"/>
                                    <w:szCs w:val="80"/>
                                  </w:rPr>
                                </w:pPr>
                                <w:r>
                                  <w:rPr>
                                    <w:noProof/>
                                    <w:color w:val="17365D"/>
                                    <w:sz w:val="80"/>
                                    <w:szCs w:val="80"/>
                                    <w:lang w:eastAsia="es-MX"/>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9">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rsidR="00801D1C" w:rsidRPr="002477A3" w:rsidRDefault="00801D1C" w:rsidP="00C40089">
                                <w:pPr>
                                  <w:jc w:val="center"/>
                                  <w:rPr>
                                    <w:color w:val="17365D"/>
                                    <w:sz w:val="80"/>
                                    <w:szCs w:val="80"/>
                                  </w:rPr>
                                </w:pPr>
                              </w:p>
                              <w:p w:rsidR="00801D1C" w:rsidRPr="002477A3" w:rsidRDefault="00801D1C" w:rsidP="00C40089">
                                <w:pPr>
                                  <w:spacing w:after="0"/>
                                  <w:jc w:val="center"/>
                                  <w:rPr>
                                    <w:color w:val="17365D"/>
                                    <w:sz w:val="60"/>
                                    <w:szCs w:val="60"/>
                                  </w:rPr>
                                </w:pPr>
                              </w:p>
                              <w:p w:rsidR="00801D1C" w:rsidRDefault="00801D1C" w:rsidP="00C40089">
                                <w:pPr>
                                  <w:spacing w:after="0" w:line="240" w:lineRule="auto"/>
                                  <w:jc w:val="center"/>
                                  <w:rPr>
                                    <w:rFonts w:ascii="Century Gothic" w:hAnsi="Century Gothic"/>
                                    <w:color w:val="17365D"/>
                                    <w:sz w:val="60"/>
                                    <w:szCs w:val="60"/>
                                  </w:rPr>
                                </w:pPr>
                                <w:r w:rsidRPr="005A0B75">
                                  <w:rPr>
                                    <w:rFonts w:ascii="Century Gothic" w:hAnsi="Century Gothic"/>
                                    <w:color w:val="17365D"/>
                                    <w:sz w:val="60"/>
                                    <w:szCs w:val="60"/>
                                  </w:rPr>
                                  <w:t xml:space="preserve">Especificación Funcional App Sistema de Monitoreo </w:t>
                                </w:r>
                                <w:proofErr w:type="spellStart"/>
                                <w:r w:rsidRPr="005A0B75">
                                  <w:rPr>
                                    <w:rFonts w:ascii="Century Gothic" w:hAnsi="Century Gothic"/>
                                    <w:color w:val="17365D"/>
                                    <w:sz w:val="60"/>
                                    <w:szCs w:val="60"/>
                                  </w:rPr>
                                  <w:t>Sytesa</w:t>
                                </w:r>
                                <w:proofErr w:type="spellEnd"/>
                                <w:r>
                                  <w:rPr>
                                    <w:rFonts w:ascii="Century Gothic" w:hAnsi="Century Gothic"/>
                                    <w:color w:val="17365D"/>
                                    <w:sz w:val="60"/>
                                    <w:szCs w:val="60"/>
                                  </w:rPr>
                                  <w:t xml:space="preserve"> (Entrada y Salida Laboral)</w:t>
                                </w:r>
                              </w:p>
                              <w:p w:rsidR="00801D1C" w:rsidRPr="005A0B75" w:rsidRDefault="00801D1C" w:rsidP="00C40089">
                                <w:pPr>
                                  <w:spacing w:after="0" w:line="240" w:lineRule="auto"/>
                                  <w:jc w:val="center"/>
                                  <w:rPr>
                                    <w:color w:val="FFFFFF"/>
                                    <w:sz w:val="28"/>
                                    <w:szCs w:val="28"/>
                                  </w:rPr>
                                </w:pPr>
                                <w:r>
                                  <w:rPr>
                                    <w:color w:val="FFFFFF"/>
                                    <w:sz w:val="28"/>
                                    <w:szCs w:val="28"/>
                                  </w:rPr>
                                  <w:t>(Entrad</w:t>
                                </w:r>
                              </w:p>
                              <w:p w:rsidR="00801D1C" w:rsidRPr="005A0B75" w:rsidRDefault="00801D1C" w:rsidP="00C40089">
                                <w:pPr>
                                  <w:jc w:val="center"/>
                                  <w:rPr>
                                    <w:sz w:val="28"/>
                                    <w:szCs w:val="28"/>
                                  </w:rPr>
                                </w:pPr>
                              </w:p>
                              <w:p w:rsidR="00801D1C" w:rsidRDefault="00801D1C" w:rsidP="00C40089">
                                <w:pPr>
                                  <w:jc w:val="center"/>
                                  <w:rPr>
                                    <w:sz w:val="28"/>
                                    <w:szCs w:val="28"/>
                                  </w:rPr>
                                </w:pPr>
                              </w:p>
                              <w:p w:rsidR="00801D1C" w:rsidRDefault="00801D1C" w:rsidP="00C40089">
                                <w:pPr>
                                  <w:jc w:val="center"/>
                                  <w:rPr>
                                    <w:sz w:val="28"/>
                                    <w:szCs w:val="28"/>
                                  </w:rPr>
                                </w:pPr>
                              </w:p>
                              <w:p w:rsidR="00801D1C" w:rsidRPr="002477A3" w:rsidRDefault="00801D1C" w:rsidP="00C40089">
                                <w:pPr>
                                  <w:jc w:val="center"/>
                                  <w:rPr>
                                    <w:sz w:val="28"/>
                                    <w:szCs w:val="28"/>
                                  </w:rPr>
                                </w:pPr>
                              </w:p>
                              <w:p w:rsidR="00801D1C" w:rsidRPr="002477A3" w:rsidRDefault="00801D1C" w:rsidP="00C40089">
                                <w:pPr>
                                  <w:jc w:val="center"/>
                                  <w:rPr>
                                    <w:color w:val="1F497D"/>
                                  </w:rPr>
                                </w:pPr>
                              </w:p>
                              <w:p w:rsidR="00801D1C" w:rsidRPr="002477A3" w:rsidRDefault="00801D1C" w:rsidP="00C40089">
                                <w:pPr>
                                  <w:jc w:val="center"/>
                                  <w:rPr>
                                    <w:color w:val="1F497D"/>
                                  </w:rPr>
                                </w:pPr>
                              </w:p>
                              <w:p w:rsidR="00801D1C" w:rsidRPr="002477A3" w:rsidRDefault="00801D1C" w:rsidP="00C40089">
                                <w:pPr>
                                  <w:pStyle w:val="Sinespaciado1"/>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rPr>
                                    <w:rFonts w:asciiTheme="minorHAnsi" w:hAnsiTheme="minorHAnsi"/>
                                    <w:color w:val="17365D"/>
                                    <w:lang w:val="es-MX"/>
                                  </w:rPr>
                                </w:pPr>
                              </w:p>
                              <w:p w:rsidR="00801D1C" w:rsidRPr="002477A3" w:rsidRDefault="00801D1C" w:rsidP="00C4008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6.5pt;margin-top:9.7pt;width:456.2pt;height:6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" stroked="f">
                    <v:textbox>
                      <w:txbxContent>
                        <w:p w:rsidR="00801D1C" w:rsidRDefault="00801D1C" w:rsidP="00C40089">
                          <w:pPr>
                            <w:jc w:val="center"/>
                            <w:rPr>
                              <w:color w:val="17365D"/>
                              <w:sz w:val="80"/>
                              <w:szCs w:val="80"/>
                            </w:rPr>
                          </w:pPr>
                          <w:r>
                            <w:rPr>
                              <w:noProof/>
                              <w:color w:val="17365D"/>
                              <w:sz w:val="80"/>
                              <w:szCs w:val="80"/>
                              <w:lang w:eastAsia="es-MX"/>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9">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rsidR="00801D1C" w:rsidRPr="002477A3" w:rsidRDefault="00801D1C" w:rsidP="00C40089">
                          <w:pPr>
                            <w:jc w:val="center"/>
                            <w:rPr>
                              <w:color w:val="17365D"/>
                              <w:sz w:val="80"/>
                              <w:szCs w:val="80"/>
                            </w:rPr>
                          </w:pPr>
                        </w:p>
                        <w:p w:rsidR="00801D1C" w:rsidRPr="002477A3" w:rsidRDefault="00801D1C" w:rsidP="00C40089">
                          <w:pPr>
                            <w:spacing w:after="0"/>
                            <w:jc w:val="center"/>
                            <w:rPr>
                              <w:color w:val="17365D"/>
                              <w:sz w:val="60"/>
                              <w:szCs w:val="60"/>
                            </w:rPr>
                          </w:pPr>
                        </w:p>
                        <w:p w:rsidR="00801D1C" w:rsidRDefault="00801D1C" w:rsidP="00C40089">
                          <w:pPr>
                            <w:spacing w:after="0" w:line="240" w:lineRule="auto"/>
                            <w:jc w:val="center"/>
                            <w:rPr>
                              <w:rFonts w:ascii="Century Gothic" w:hAnsi="Century Gothic"/>
                              <w:color w:val="17365D"/>
                              <w:sz w:val="60"/>
                              <w:szCs w:val="60"/>
                            </w:rPr>
                          </w:pPr>
                          <w:r w:rsidRPr="005A0B75">
                            <w:rPr>
                              <w:rFonts w:ascii="Century Gothic" w:hAnsi="Century Gothic"/>
                              <w:color w:val="17365D"/>
                              <w:sz w:val="60"/>
                              <w:szCs w:val="60"/>
                            </w:rPr>
                            <w:t xml:space="preserve">Especificación Funcional App Sistema de Monitoreo </w:t>
                          </w:r>
                          <w:proofErr w:type="spellStart"/>
                          <w:r w:rsidRPr="005A0B75">
                            <w:rPr>
                              <w:rFonts w:ascii="Century Gothic" w:hAnsi="Century Gothic"/>
                              <w:color w:val="17365D"/>
                              <w:sz w:val="60"/>
                              <w:szCs w:val="60"/>
                            </w:rPr>
                            <w:t>Sytesa</w:t>
                          </w:r>
                          <w:proofErr w:type="spellEnd"/>
                          <w:r>
                            <w:rPr>
                              <w:rFonts w:ascii="Century Gothic" w:hAnsi="Century Gothic"/>
                              <w:color w:val="17365D"/>
                              <w:sz w:val="60"/>
                              <w:szCs w:val="60"/>
                            </w:rPr>
                            <w:t xml:space="preserve"> (Entrada y Salida Laboral)</w:t>
                          </w:r>
                        </w:p>
                        <w:p w:rsidR="00801D1C" w:rsidRPr="005A0B75" w:rsidRDefault="00801D1C" w:rsidP="00C40089">
                          <w:pPr>
                            <w:spacing w:after="0" w:line="240" w:lineRule="auto"/>
                            <w:jc w:val="center"/>
                            <w:rPr>
                              <w:color w:val="FFFFFF"/>
                              <w:sz w:val="28"/>
                              <w:szCs w:val="28"/>
                            </w:rPr>
                          </w:pPr>
                          <w:r>
                            <w:rPr>
                              <w:color w:val="FFFFFF"/>
                              <w:sz w:val="28"/>
                              <w:szCs w:val="28"/>
                            </w:rPr>
                            <w:t>(Entrad</w:t>
                          </w:r>
                        </w:p>
                        <w:p w:rsidR="00801D1C" w:rsidRPr="005A0B75" w:rsidRDefault="00801D1C" w:rsidP="00C40089">
                          <w:pPr>
                            <w:jc w:val="center"/>
                            <w:rPr>
                              <w:sz w:val="28"/>
                              <w:szCs w:val="28"/>
                            </w:rPr>
                          </w:pPr>
                        </w:p>
                        <w:p w:rsidR="00801D1C" w:rsidRDefault="00801D1C" w:rsidP="00C40089">
                          <w:pPr>
                            <w:jc w:val="center"/>
                            <w:rPr>
                              <w:sz w:val="28"/>
                              <w:szCs w:val="28"/>
                            </w:rPr>
                          </w:pPr>
                        </w:p>
                        <w:p w:rsidR="00801D1C" w:rsidRDefault="00801D1C" w:rsidP="00C40089">
                          <w:pPr>
                            <w:jc w:val="center"/>
                            <w:rPr>
                              <w:sz w:val="28"/>
                              <w:szCs w:val="28"/>
                            </w:rPr>
                          </w:pPr>
                        </w:p>
                        <w:p w:rsidR="00801D1C" w:rsidRPr="002477A3" w:rsidRDefault="00801D1C" w:rsidP="00C40089">
                          <w:pPr>
                            <w:jc w:val="center"/>
                            <w:rPr>
                              <w:sz w:val="28"/>
                              <w:szCs w:val="28"/>
                            </w:rPr>
                          </w:pPr>
                        </w:p>
                        <w:p w:rsidR="00801D1C" w:rsidRPr="002477A3" w:rsidRDefault="00801D1C" w:rsidP="00C40089">
                          <w:pPr>
                            <w:jc w:val="center"/>
                            <w:rPr>
                              <w:color w:val="1F497D"/>
                            </w:rPr>
                          </w:pPr>
                        </w:p>
                        <w:p w:rsidR="00801D1C" w:rsidRPr="002477A3" w:rsidRDefault="00801D1C" w:rsidP="00C40089">
                          <w:pPr>
                            <w:jc w:val="center"/>
                            <w:rPr>
                              <w:color w:val="1F497D"/>
                            </w:rPr>
                          </w:pPr>
                        </w:p>
                        <w:p w:rsidR="00801D1C" w:rsidRPr="002477A3" w:rsidRDefault="00801D1C" w:rsidP="00C40089">
                          <w:pPr>
                            <w:pStyle w:val="Sinespaciado1"/>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jc w:val="right"/>
                            <w:rPr>
                              <w:rFonts w:asciiTheme="minorHAnsi" w:hAnsiTheme="minorHAnsi"/>
                              <w:color w:val="1F497D"/>
                              <w:lang w:val="es-MX"/>
                            </w:rPr>
                          </w:pPr>
                        </w:p>
                        <w:p w:rsidR="00801D1C" w:rsidRPr="002477A3" w:rsidRDefault="00801D1C" w:rsidP="00C40089">
                          <w:pPr>
                            <w:pStyle w:val="Sinespaciado1"/>
                            <w:rPr>
                              <w:rFonts w:asciiTheme="minorHAnsi" w:hAnsiTheme="minorHAnsi"/>
                              <w:color w:val="17365D"/>
                              <w:lang w:val="es-MX"/>
                            </w:rPr>
                          </w:pPr>
                        </w:p>
                        <w:p w:rsidR="00801D1C" w:rsidRPr="002477A3" w:rsidRDefault="00801D1C" w:rsidP="00C40089">
                          <w:pPr>
                            <w:jc w:val="right"/>
                          </w:pPr>
                        </w:p>
                      </w:txbxContent>
                    </v:textbox>
                  </v:rect>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054"/>
          </w:tblGrid>
          <w:tr w:rsidR="00C40089">
            <w:tc>
              <w:tcPr>
                <w:tcW w:w="5000" w:type="pct"/>
              </w:tcPr>
              <w:p w:rsidR="00C40089" w:rsidRDefault="00C40089">
                <w:pPr>
                  <w:pStyle w:val="Sinespaciado"/>
                </w:pPr>
              </w:p>
            </w:tc>
          </w:tr>
        </w:tbl>
        <w:p w:rsidR="00C40089" w:rsidRDefault="00C40089"/>
        <w:p w:rsidR="00C40089" w:rsidRDefault="00C40089">
          <w:pPr>
            <w:rPr>
              <w:rStyle w:val="Hipervnculo"/>
              <w:b/>
              <w:bCs/>
              <w:noProof/>
            </w:rPr>
          </w:pPr>
          <w:r>
            <w:rPr>
              <w:rStyle w:val="Hipervnculo"/>
              <w:b/>
              <w:bCs/>
              <w:noProof/>
            </w:rPr>
            <w:br w:type="page"/>
          </w:r>
        </w:p>
        <w:p w:rsidR="00C40089" w:rsidRPr="007225F8" w:rsidRDefault="00C40089" w:rsidP="00C40089">
          <w:pPr>
            <w:pStyle w:val="Tabladeilustraciones"/>
            <w:tabs>
              <w:tab w:val="right" w:leader="dot" w:pos="8828"/>
            </w:tabs>
            <w:rPr>
              <w:rFonts w:ascii="Arial" w:eastAsiaTheme="majorEastAsia" w:hAnsi="Arial" w:cs="Arial"/>
              <w:b/>
              <w:bCs/>
              <w:color w:val="365F91" w:themeColor="accent1" w:themeShade="BF"/>
              <w:sz w:val="32"/>
              <w:szCs w:val="32"/>
              <w:lang w:eastAsia="es-MX"/>
            </w:rPr>
          </w:pPr>
          <w:r w:rsidRPr="007225F8">
            <w:rPr>
              <w:rFonts w:ascii="Arial" w:eastAsiaTheme="majorEastAsia" w:hAnsi="Arial" w:cs="Arial"/>
              <w:b/>
              <w:bCs/>
              <w:color w:val="365F91" w:themeColor="accent1" w:themeShade="BF"/>
              <w:sz w:val="32"/>
              <w:szCs w:val="32"/>
              <w:lang w:eastAsia="es-MX"/>
            </w:rPr>
            <w:lastRenderedPageBreak/>
            <w:t>Control de cambios</w:t>
          </w:r>
        </w:p>
        <w:p w:rsidR="00C40089" w:rsidRPr="00222404" w:rsidRDefault="00C40089" w:rsidP="00C40089">
          <w:pPr>
            <w:rPr>
              <w:rFonts w:ascii="Arial" w:hAnsi="Arial" w:cs="Arial"/>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2182"/>
            <w:gridCol w:w="2091"/>
            <w:gridCol w:w="3727"/>
          </w:tblGrid>
          <w:tr w:rsidR="00C40089" w:rsidRPr="00222404" w:rsidTr="00BE1D0D">
            <w:trPr>
              <w:cantSplit/>
              <w:trHeight w:val="352"/>
            </w:trPr>
            <w:tc>
              <w:tcPr>
                <w:tcW w:w="582"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Versión</w:t>
                </w:r>
              </w:p>
            </w:tc>
            <w:tc>
              <w:tcPr>
                <w:tcW w:w="1205"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Fecha</w:t>
                </w:r>
              </w:p>
            </w:tc>
            <w:tc>
              <w:tcPr>
                <w:tcW w:w="1155"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Autor</w:t>
                </w:r>
              </w:p>
            </w:tc>
            <w:tc>
              <w:tcPr>
                <w:tcW w:w="2058" w:type="pct"/>
                <w:shd w:val="clear" w:color="auto" w:fill="1F497D" w:themeFill="text2"/>
                <w:vAlign w:val="center"/>
              </w:tcPr>
              <w:p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Detalle</w:t>
                </w:r>
              </w:p>
            </w:tc>
          </w:tr>
          <w:tr w:rsidR="008859DF" w:rsidRPr="00222404" w:rsidTr="00BE1D0D">
            <w:trPr>
              <w:trHeight w:val="273"/>
            </w:trPr>
            <w:tc>
              <w:tcPr>
                <w:tcW w:w="582" w:type="pct"/>
                <w:vAlign w:val="center"/>
              </w:tcPr>
              <w:p w:rsidR="008859DF"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1.1.0</w:t>
                </w:r>
              </w:p>
            </w:tc>
            <w:tc>
              <w:tcPr>
                <w:tcW w:w="1205" w:type="pct"/>
                <w:vAlign w:val="center"/>
              </w:tcPr>
              <w:p w:rsidR="008859DF" w:rsidRPr="00222404" w:rsidRDefault="008859DF" w:rsidP="00C40089">
                <w:pPr>
                  <w:pStyle w:val="Corpo"/>
                  <w:ind w:left="0"/>
                  <w:rPr>
                    <w:rFonts w:ascii="Century Gothic" w:hAnsi="Century Gothic" w:cs="Arial"/>
                    <w:sz w:val="18"/>
                    <w:szCs w:val="20"/>
                    <w:lang w:val="es-ES"/>
                  </w:rPr>
                </w:pPr>
                <w:r>
                  <w:rPr>
                    <w:rFonts w:ascii="Century Gothic" w:hAnsi="Century Gothic" w:cs="Arial"/>
                    <w:sz w:val="18"/>
                    <w:szCs w:val="20"/>
                    <w:lang w:val="es-ES"/>
                  </w:rPr>
                  <w:t>23/11/2017</w:t>
                </w:r>
              </w:p>
            </w:tc>
            <w:tc>
              <w:tcPr>
                <w:tcW w:w="1155" w:type="pct"/>
                <w:vAlign w:val="center"/>
              </w:tcPr>
              <w:p w:rsidR="008859DF" w:rsidRPr="00222404" w:rsidRDefault="008859DF" w:rsidP="00601E24">
                <w:pPr>
                  <w:pStyle w:val="Corpo"/>
                  <w:ind w:left="0"/>
                  <w:jc w:val="center"/>
                  <w:rPr>
                    <w:rFonts w:ascii="Century Gothic" w:hAnsi="Century Gothic" w:cs="Arial"/>
                    <w:sz w:val="18"/>
                    <w:szCs w:val="20"/>
                    <w:lang w:val="es-ES"/>
                  </w:rPr>
                </w:pPr>
                <w:r>
                  <w:rPr>
                    <w:rFonts w:ascii="Century Gothic" w:hAnsi="Century Gothic" w:cs="Arial"/>
                    <w:sz w:val="18"/>
                    <w:szCs w:val="20"/>
                    <w:lang w:val="es-ES"/>
                  </w:rPr>
                  <w:t>Nayeli Viveros</w:t>
                </w:r>
              </w:p>
            </w:tc>
            <w:tc>
              <w:tcPr>
                <w:tcW w:w="2058" w:type="pct"/>
                <w:vAlign w:val="center"/>
              </w:tcPr>
              <w:p w:rsidR="006C7568"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Observaciones</w:t>
                </w:r>
              </w:p>
            </w:tc>
          </w:tr>
          <w:tr w:rsidR="006C7568" w:rsidRPr="00222404" w:rsidTr="00BE1D0D">
            <w:trPr>
              <w:trHeight w:val="273"/>
            </w:trPr>
            <w:tc>
              <w:tcPr>
                <w:tcW w:w="582" w:type="pct"/>
                <w:vAlign w:val="center"/>
              </w:tcPr>
              <w:p w:rsidR="006C7568" w:rsidRDefault="006C7568" w:rsidP="0026651D">
                <w:pPr>
                  <w:pStyle w:val="Corpo"/>
                  <w:ind w:left="0"/>
                  <w:rPr>
                    <w:rFonts w:ascii="Century Gothic" w:hAnsi="Century Gothic" w:cs="Arial"/>
                    <w:sz w:val="18"/>
                    <w:szCs w:val="20"/>
                    <w:lang w:val="es-ES"/>
                  </w:rPr>
                </w:pPr>
                <w:r>
                  <w:rPr>
                    <w:rFonts w:ascii="Century Gothic" w:hAnsi="Century Gothic" w:cs="Arial"/>
                    <w:sz w:val="18"/>
                    <w:szCs w:val="20"/>
                    <w:lang w:val="es-ES"/>
                  </w:rPr>
                  <w:t>1.1.1</w:t>
                </w:r>
              </w:p>
            </w:tc>
            <w:tc>
              <w:tcPr>
                <w:tcW w:w="1205" w:type="pct"/>
                <w:vAlign w:val="center"/>
              </w:tcPr>
              <w:p w:rsidR="006C7568" w:rsidRDefault="006C7568" w:rsidP="00C40089">
                <w:pPr>
                  <w:pStyle w:val="Corpo"/>
                  <w:ind w:left="0"/>
                  <w:rPr>
                    <w:rFonts w:ascii="Century Gothic" w:hAnsi="Century Gothic" w:cs="Arial"/>
                    <w:sz w:val="18"/>
                    <w:szCs w:val="20"/>
                    <w:lang w:val="es-ES"/>
                  </w:rPr>
                </w:pPr>
                <w:r>
                  <w:rPr>
                    <w:rFonts w:ascii="Century Gothic" w:hAnsi="Century Gothic" w:cs="Arial"/>
                    <w:sz w:val="18"/>
                    <w:szCs w:val="20"/>
                    <w:lang w:val="es-ES"/>
                  </w:rPr>
                  <w:t>24/11/2017</w:t>
                </w:r>
              </w:p>
            </w:tc>
            <w:tc>
              <w:tcPr>
                <w:tcW w:w="1155" w:type="pct"/>
                <w:vAlign w:val="center"/>
              </w:tcPr>
              <w:p w:rsidR="006C7568" w:rsidRDefault="006C7568" w:rsidP="00601E24">
                <w:pPr>
                  <w:pStyle w:val="Corpo"/>
                  <w:ind w:left="0"/>
                  <w:jc w:val="center"/>
                  <w:rPr>
                    <w:rFonts w:ascii="Century Gothic" w:hAnsi="Century Gothic" w:cs="Arial"/>
                    <w:sz w:val="18"/>
                    <w:szCs w:val="20"/>
                    <w:lang w:val="es-ES"/>
                  </w:rPr>
                </w:pPr>
                <w:r>
                  <w:rPr>
                    <w:rFonts w:ascii="Century Gothic" w:hAnsi="Century Gothic" w:cs="Arial"/>
                    <w:sz w:val="18"/>
                    <w:szCs w:val="20"/>
                    <w:lang w:val="es-ES"/>
                  </w:rPr>
                  <w:t>Nayeli Viveros</w:t>
                </w:r>
              </w:p>
            </w:tc>
            <w:tc>
              <w:tcPr>
                <w:tcW w:w="2058" w:type="pct"/>
                <w:vAlign w:val="center"/>
              </w:tcPr>
              <w:p w:rsidR="006C7568" w:rsidRDefault="006C7568" w:rsidP="0026651D">
                <w:pPr>
                  <w:pStyle w:val="Corpo"/>
                  <w:ind w:left="0"/>
                  <w:rPr>
                    <w:rFonts w:ascii="Century Gothic" w:hAnsi="Century Gothic" w:cs="Arial"/>
                    <w:sz w:val="18"/>
                    <w:szCs w:val="20"/>
                    <w:lang w:val="es-ES"/>
                  </w:rPr>
                </w:pPr>
                <w:r>
                  <w:rPr>
                    <w:rFonts w:ascii="Century Gothic" w:hAnsi="Century Gothic" w:cs="Arial"/>
                    <w:sz w:val="18"/>
                    <w:szCs w:val="20"/>
                    <w:lang w:val="es-ES"/>
                  </w:rPr>
                  <w:t>Cambios de la pantalla de inicio</w:t>
                </w:r>
              </w:p>
            </w:tc>
          </w:tr>
          <w:tr w:rsidR="00350234" w:rsidRPr="00222404" w:rsidTr="00BE1D0D">
            <w:trPr>
              <w:trHeight w:val="273"/>
            </w:trPr>
            <w:tc>
              <w:tcPr>
                <w:tcW w:w="582" w:type="pct"/>
                <w:vAlign w:val="center"/>
              </w:tcPr>
              <w:p w:rsidR="00350234" w:rsidRDefault="00350234" w:rsidP="0026651D">
                <w:pPr>
                  <w:pStyle w:val="Corpo"/>
                  <w:ind w:left="0"/>
                  <w:rPr>
                    <w:rFonts w:ascii="Century Gothic" w:hAnsi="Century Gothic" w:cs="Arial"/>
                    <w:sz w:val="18"/>
                    <w:szCs w:val="20"/>
                    <w:lang w:val="es-ES"/>
                  </w:rPr>
                </w:pPr>
                <w:r>
                  <w:rPr>
                    <w:rFonts w:ascii="Century Gothic" w:hAnsi="Century Gothic" w:cs="Arial"/>
                    <w:sz w:val="18"/>
                    <w:szCs w:val="20"/>
                    <w:lang w:val="es-ES"/>
                  </w:rPr>
                  <w:t>1.1.2</w:t>
                </w:r>
              </w:p>
            </w:tc>
            <w:tc>
              <w:tcPr>
                <w:tcW w:w="1205" w:type="pct"/>
                <w:vAlign w:val="center"/>
              </w:tcPr>
              <w:p w:rsidR="00350234" w:rsidRDefault="00350234" w:rsidP="00C40089">
                <w:pPr>
                  <w:pStyle w:val="Corpo"/>
                  <w:ind w:left="0"/>
                  <w:rPr>
                    <w:rFonts w:ascii="Century Gothic" w:hAnsi="Century Gothic" w:cs="Arial"/>
                    <w:sz w:val="18"/>
                    <w:szCs w:val="20"/>
                    <w:lang w:val="es-ES"/>
                  </w:rPr>
                </w:pPr>
                <w:r>
                  <w:rPr>
                    <w:rFonts w:ascii="Century Gothic" w:hAnsi="Century Gothic" w:cs="Arial"/>
                    <w:sz w:val="18"/>
                    <w:szCs w:val="20"/>
                    <w:lang w:val="es-ES"/>
                  </w:rPr>
                  <w:t>12/12/2017</w:t>
                </w:r>
              </w:p>
            </w:tc>
            <w:tc>
              <w:tcPr>
                <w:tcW w:w="1155" w:type="pct"/>
                <w:vAlign w:val="center"/>
              </w:tcPr>
              <w:p w:rsidR="00350234" w:rsidRDefault="007830FC" w:rsidP="00601E24">
                <w:pPr>
                  <w:pStyle w:val="Corpo"/>
                  <w:ind w:left="0"/>
                  <w:jc w:val="center"/>
                  <w:rPr>
                    <w:rFonts w:ascii="Century Gothic" w:hAnsi="Century Gothic" w:cs="Arial"/>
                    <w:sz w:val="18"/>
                    <w:szCs w:val="20"/>
                    <w:lang w:val="es-ES"/>
                  </w:rPr>
                </w:pPr>
                <w:proofErr w:type="spellStart"/>
                <w:r>
                  <w:rPr>
                    <w:rFonts w:ascii="Century Gothic" w:hAnsi="Century Gothic" w:cs="Arial"/>
                    <w:sz w:val="18"/>
                    <w:szCs w:val="20"/>
                    <w:lang w:val="es-ES"/>
                  </w:rPr>
                  <w:t>gA</w:t>
                </w:r>
                <w:proofErr w:type="spellEnd"/>
              </w:p>
            </w:tc>
            <w:tc>
              <w:tcPr>
                <w:tcW w:w="2058" w:type="pct"/>
                <w:vAlign w:val="center"/>
              </w:tcPr>
              <w:p w:rsidR="00350234" w:rsidRDefault="00350234" w:rsidP="0026651D">
                <w:pPr>
                  <w:pStyle w:val="Corpo"/>
                  <w:ind w:left="0"/>
                  <w:rPr>
                    <w:rFonts w:ascii="Century Gothic" w:hAnsi="Century Gothic" w:cs="Arial"/>
                    <w:sz w:val="18"/>
                    <w:szCs w:val="20"/>
                    <w:lang w:val="es-ES"/>
                  </w:rPr>
                </w:pPr>
                <w:r>
                  <w:rPr>
                    <w:rFonts w:ascii="Century Gothic" w:hAnsi="Century Gothic" w:cs="Arial"/>
                    <w:sz w:val="18"/>
                    <w:szCs w:val="20"/>
                    <w:lang w:val="es-ES"/>
                  </w:rPr>
                  <w:t>Entrada y Salida Laboral</w:t>
                </w:r>
              </w:p>
            </w:tc>
          </w:tr>
          <w:tr w:rsidR="00350234" w:rsidRPr="00222404" w:rsidTr="00BE1D0D">
            <w:trPr>
              <w:trHeight w:val="273"/>
            </w:trPr>
            <w:tc>
              <w:tcPr>
                <w:tcW w:w="582" w:type="pct"/>
                <w:vAlign w:val="center"/>
              </w:tcPr>
              <w:p w:rsidR="00350234" w:rsidRDefault="00350234" w:rsidP="0026651D">
                <w:pPr>
                  <w:pStyle w:val="Corpo"/>
                  <w:ind w:left="0"/>
                  <w:rPr>
                    <w:rFonts w:ascii="Century Gothic" w:hAnsi="Century Gothic" w:cs="Arial"/>
                    <w:sz w:val="18"/>
                    <w:szCs w:val="20"/>
                    <w:lang w:val="es-ES"/>
                  </w:rPr>
                </w:pPr>
              </w:p>
            </w:tc>
            <w:tc>
              <w:tcPr>
                <w:tcW w:w="1205" w:type="pct"/>
                <w:vAlign w:val="center"/>
              </w:tcPr>
              <w:p w:rsidR="00350234" w:rsidRDefault="00350234" w:rsidP="00C40089">
                <w:pPr>
                  <w:pStyle w:val="Corpo"/>
                  <w:ind w:left="0"/>
                  <w:rPr>
                    <w:rFonts w:ascii="Century Gothic" w:hAnsi="Century Gothic" w:cs="Arial"/>
                    <w:sz w:val="18"/>
                    <w:szCs w:val="20"/>
                    <w:lang w:val="es-ES"/>
                  </w:rPr>
                </w:pPr>
              </w:p>
            </w:tc>
            <w:tc>
              <w:tcPr>
                <w:tcW w:w="1155" w:type="pct"/>
                <w:vAlign w:val="center"/>
              </w:tcPr>
              <w:p w:rsidR="00350234" w:rsidRDefault="00350234" w:rsidP="00601E24">
                <w:pPr>
                  <w:pStyle w:val="Corpo"/>
                  <w:ind w:left="0"/>
                  <w:jc w:val="center"/>
                  <w:rPr>
                    <w:rFonts w:ascii="Century Gothic" w:hAnsi="Century Gothic" w:cs="Arial"/>
                    <w:sz w:val="18"/>
                    <w:szCs w:val="20"/>
                    <w:lang w:val="es-ES"/>
                  </w:rPr>
                </w:pPr>
              </w:p>
            </w:tc>
            <w:tc>
              <w:tcPr>
                <w:tcW w:w="2058" w:type="pct"/>
                <w:vAlign w:val="center"/>
              </w:tcPr>
              <w:p w:rsidR="00350234" w:rsidRDefault="00350234" w:rsidP="0026651D">
                <w:pPr>
                  <w:pStyle w:val="Corpo"/>
                  <w:ind w:left="0"/>
                  <w:rPr>
                    <w:rFonts w:ascii="Century Gothic" w:hAnsi="Century Gothic" w:cs="Arial"/>
                    <w:sz w:val="18"/>
                    <w:szCs w:val="20"/>
                    <w:lang w:val="es-ES"/>
                  </w:rPr>
                </w:pPr>
              </w:p>
            </w:tc>
          </w:tr>
        </w:tbl>
        <w:p w:rsidR="00C40089" w:rsidRDefault="00DE211A">
          <w:pPr>
            <w:rPr>
              <w:rStyle w:val="Hipervnculo"/>
              <w:noProof/>
            </w:rPr>
          </w:pPr>
        </w:p>
      </w:sdtContent>
    </w:sdt>
    <w:sdt>
      <w:sdtPr>
        <w:rPr>
          <w:rFonts w:asciiTheme="minorHAnsi" w:eastAsiaTheme="minorHAnsi" w:hAnsiTheme="minorHAnsi" w:cstheme="minorBidi"/>
          <w:b w:val="0"/>
          <w:bCs w:val="0"/>
          <w:color w:val="auto"/>
          <w:sz w:val="22"/>
          <w:szCs w:val="22"/>
          <w:u w:val="single"/>
          <w:lang w:val="es-ES" w:eastAsia="en-US"/>
        </w:rPr>
        <w:id w:val="13735703"/>
        <w:docPartObj>
          <w:docPartGallery w:val="Table of Contents"/>
          <w:docPartUnique/>
        </w:docPartObj>
      </w:sdtPr>
      <w:sdtEndPr/>
      <w:sdtContent>
        <w:p w:rsidR="00040CEC" w:rsidRPr="000C66CB" w:rsidRDefault="00040CEC">
          <w:pPr>
            <w:pStyle w:val="TtulodeTDC"/>
            <w:rPr>
              <w:rFonts w:ascii="Arial" w:hAnsi="Arial" w:cs="Arial"/>
              <w:sz w:val="32"/>
              <w:szCs w:val="32"/>
              <w:lang w:val="es-ES"/>
            </w:rPr>
          </w:pPr>
          <w:r w:rsidRPr="000C66CB">
            <w:rPr>
              <w:rFonts w:ascii="Arial" w:hAnsi="Arial" w:cs="Arial"/>
              <w:sz w:val="32"/>
              <w:szCs w:val="32"/>
              <w:lang w:val="es-ES"/>
            </w:rPr>
            <w:t>Contenido</w:t>
          </w:r>
        </w:p>
        <w:p w:rsidR="007225F8" w:rsidRPr="000C66CB" w:rsidRDefault="007225F8" w:rsidP="007225F8">
          <w:pPr>
            <w:rPr>
              <w:lang w:val="es-ES" w:eastAsia="es-MX"/>
            </w:rPr>
          </w:pPr>
        </w:p>
        <w:p w:rsidR="00FC0632" w:rsidRDefault="00040CEC">
          <w:pPr>
            <w:pStyle w:val="TDC1"/>
            <w:tabs>
              <w:tab w:val="left" w:pos="440"/>
              <w:tab w:val="right" w:leader="dot" w:pos="8828"/>
            </w:tabs>
            <w:rPr>
              <w:rFonts w:eastAsiaTheme="minorEastAsia"/>
              <w:noProof/>
              <w:lang w:eastAsia="es-MX"/>
            </w:rPr>
          </w:pPr>
          <w:r w:rsidRPr="000C66CB">
            <w:fldChar w:fldCharType="begin"/>
          </w:r>
          <w:r w:rsidRPr="000C66CB">
            <w:instrText xml:space="preserve"> TOC \o "1-3" \h \z \u </w:instrText>
          </w:r>
          <w:r w:rsidRPr="000C66CB">
            <w:fldChar w:fldCharType="separate"/>
          </w:r>
          <w:hyperlink w:anchor="_Toc501030919" w:history="1">
            <w:r w:rsidR="00FC0632" w:rsidRPr="00EC7203">
              <w:rPr>
                <w:rStyle w:val="Hipervnculo"/>
                <w:rFonts w:ascii="Century Gothic" w:hAnsi="Century Gothic" w:cs="Arial"/>
                <w:noProof/>
              </w:rPr>
              <w:t>1.</w:t>
            </w:r>
            <w:r w:rsidR="00FC0632">
              <w:rPr>
                <w:rFonts w:eastAsiaTheme="minorEastAsia"/>
                <w:noProof/>
                <w:lang w:eastAsia="es-MX"/>
              </w:rPr>
              <w:tab/>
            </w:r>
            <w:r w:rsidR="00FC0632" w:rsidRPr="00EC7203">
              <w:rPr>
                <w:rStyle w:val="Hipervnculo"/>
                <w:rFonts w:ascii="Century Gothic" w:hAnsi="Century Gothic" w:cs="Arial"/>
                <w:noProof/>
              </w:rPr>
              <w:t>Campos Asistencias</w:t>
            </w:r>
            <w:r w:rsidR="00FC0632">
              <w:rPr>
                <w:noProof/>
                <w:webHidden/>
              </w:rPr>
              <w:tab/>
            </w:r>
            <w:r w:rsidR="00FC0632">
              <w:rPr>
                <w:noProof/>
                <w:webHidden/>
              </w:rPr>
              <w:fldChar w:fldCharType="begin"/>
            </w:r>
            <w:r w:rsidR="00FC0632">
              <w:rPr>
                <w:noProof/>
                <w:webHidden/>
              </w:rPr>
              <w:instrText xml:space="preserve"> PAGEREF _Toc501030919 \h </w:instrText>
            </w:r>
            <w:r w:rsidR="00FC0632">
              <w:rPr>
                <w:noProof/>
                <w:webHidden/>
              </w:rPr>
            </w:r>
            <w:r w:rsidR="00FC0632">
              <w:rPr>
                <w:noProof/>
                <w:webHidden/>
              </w:rPr>
              <w:fldChar w:fldCharType="separate"/>
            </w:r>
            <w:r w:rsidR="00FC0632">
              <w:rPr>
                <w:noProof/>
                <w:webHidden/>
              </w:rPr>
              <w:t>2</w:t>
            </w:r>
            <w:r w:rsidR="00FC0632">
              <w:rPr>
                <w:noProof/>
                <w:webHidden/>
              </w:rPr>
              <w:fldChar w:fldCharType="end"/>
            </w:r>
          </w:hyperlink>
        </w:p>
        <w:p w:rsidR="00FC0632" w:rsidRDefault="00FC0632">
          <w:pPr>
            <w:pStyle w:val="TDC1"/>
            <w:tabs>
              <w:tab w:val="left" w:pos="440"/>
              <w:tab w:val="right" w:leader="dot" w:pos="8828"/>
            </w:tabs>
            <w:rPr>
              <w:rFonts w:eastAsiaTheme="minorEastAsia"/>
              <w:noProof/>
              <w:lang w:eastAsia="es-MX"/>
            </w:rPr>
          </w:pPr>
          <w:hyperlink w:anchor="_Toc501030920" w:history="1">
            <w:r w:rsidRPr="00EC7203">
              <w:rPr>
                <w:rStyle w:val="Hipervnculo"/>
                <w:rFonts w:ascii="Century Gothic" w:hAnsi="Century Gothic" w:cs="Arial"/>
                <w:noProof/>
              </w:rPr>
              <w:t>2.</w:t>
            </w:r>
            <w:r>
              <w:rPr>
                <w:rFonts w:eastAsiaTheme="minorEastAsia"/>
                <w:noProof/>
                <w:lang w:eastAsia="es-MX"/>
              </w:rPr>
              <w:tab/>
            </w:r>
            <w:r w:rsidRPr="00EC7203">
              <w:rPr>
                <w:rStyle w:val="Hipervnculo"/>
                <w:rFonts w:ascii="Century Gothic" w:hAnsi="Century Gothic" w:cs="Arial"/>
                <w:noProof/>
              </w:rPr>
              <w:t>Visualización de la pantalla de inicio</w:t>
            </w:r>
            <w:r>
              <w:rPr>
                <w:noProof/>
                <w:webHidden/>
              </w:rPr>
              <w:tab/>
            </w:r>
            <w:r>
              <w:rPr>
                <w:noProof/>
                <w:webHidden/>
              </w:rPr>
              <w:fldChar w:fldCharType="begin"/>
            </w:r>
            <w:r>
              <w:rPr>
                <w:noProof/>
                <w:webHidden/>
              </w:rPr>
              <w:instrText xml:space="preserve"> PAGEREF _Toc501030920 \h </w:instrText>
            </w:r>
            <w:r>
              <w:rPr>
                <w:noProof/>
                <w:webHidden/>
              </w:rPr>
            </w:r>
            <w:r>
              <w:rPr>
                <w:noProof/>
                <w:webHidden/>
              </w:rPr>
              <w:fldChar w:fldCharType="separate"/>
            </w:r>
            <w:r>
              <w:rPr>
                <w:noProof/>
                <w:webHidden/>
              </w:rPr>
              <w:t>3</w:t>
            </w:r>
            <w:r>
              <w:rPr>
                <w:noProof/>
                <w:webHidden/>
              </w:rPr>
              <w:fldChar w:fldCharType="end"/>
            </w:r>
          </w:hyperlink>
        </w:p>
        <w:p w:rsidR="00FC0632" w:rsidRDefault="00FC0632">
          <w:pPr>
            <w:pStyle w:val="TDC1"/>
            <w:tabs>
              <w:tab w:val="left" w:pos="440"/>
              <w:tab w:val="right" w:leader="dot" w:pos="8828"/>
            </w:tabs>
            <w:rPr>
              <w:rFonts w:eastAsiaTheme="minorEastAsia"/>
              <w:noProof/>
              <w:lang w:eastAsia="es-MX"/>
            </w:rPr>
          </w:pPr>
          <w:hyperlink w:anchor="_Toc501030921" w:history="1">
            <w:r w:rsidRPr="00EC7203">
              <w:rPr>
                <w:rStyle w:val="Hipervnculo"/>
                <w:rFonts w:ascii="Century Gothic" w:hAnsi="Century Gothic" w:cs="Arial"/>
                <w:noProof/>
              </w:rPr>
              <w:t>3.</w:t>
            </w:r>
            <w:r>
              <w:rPr>
                <w:rFonts w:eastAsiaTheme="minorEastAsia"/>
                <w:noProof/>
                <w:lang w:eastAsia="es-MX"/>
              </w:rPr>
              <w:tab/>
            </w:r>
            <w:r w:rsidRPr="00EC7203">
              <w:rPr>
                <w:rStyle w:val="Hipervnculo"/>
                <w:rFonts w:ascii="Century Gothic" w:hAnsi="Century Gothic" w:cs="Arial"/>
                <w:noProof/>
              </w:rPr>
              <w:t>Visualización de la pantalla de menú general</w:t>
            </w:r>
            <w:r>
              <w:rPr>
                <w:noProof/>
                <w:webHidden/>
              </w:rPr>
              <w:tab/>
            </w:r>
            <w:r>
              <w:rPr>
                <w:noProof/>
                <w:webHidden/>
              </w:rPr>
              <w:fldChar w:fldCharType="begin"/>
            </w:r>
            <w:r>
              <w:rPr>
                <w:noProof/>
                <w:webHidden/>
              </w:rPr>
              <w:instrText xml:space="preserve"> PAGEREF _Toc501030921 \h </w:instrText>
            </w:r>
            <w:r>
              <w:rPr>
                <w:noProof/>
                <w:webHidden/>
              </w:rPr>
            </w:r>
            <w:r>
              <w:rPr>
                <w:noProof/>
                <w:webHidden/>
              </w:rPr>
              <w:fldChar w:fldCharType="separate"/>
            </w:r>
            <w:r>
              <w:rPr>
                <w:noProof/>
                <w:webHidden/>
              </w:rPr>
              <w:t>7</w:t>
            </w:r>
            <w:r>
              <w:rPr>
                <w:noProof/>
                <w:webHidden/>
              </w:rPr>
              <w:fldChar w:fldCharType="end"/>
            </w:r>
          </w:hyperlink>
        </w:p>
        <w:p w:rsidR="00FC0632" w:rsidRDefault="00FC0632">
          <w:pPr>
            <w:pStyle w:val="TDC1"/>
            <w:tabs>
              <w:tab w:val="left" w:pos="440"/>
              <w:tab w:val="right" w:leader="dot" w:pos="8828"/>
            </w:tabs>
            <w:rPr>
              <w:rFonts w:eastAsiaTheme="minorEastAsia"/>
              <w:noProof/>
              <w:lang w:eastAsia="es-MX"/>
            </w:rPr>
          </w:pPr>
          <w:hyperlink w:anchor="_Toc501030922" w:history="1">
            <w:r w:rsidRPr="00EC7203">
              <w:rPr>
                <w:rStyle w:val="Hipervnculo"/>
                <w:rFonts w:ascii="Century Gothic" w:hAnsi="Century Gothic" w:cs="Arial"/>
                <w:noProof/>
              </w:rPr>
              <w:t>4.</w:t>
            </w:r>
            <w:r>
              <w:rPr>
                <w:rFonts w:eastAsiaTheme="minorEastAsia"/>
                <w:noProof/>
                <w:lang w:eastAsia="es-MX"/>
              </w:rPr>
              <w:tab/>
            </w:r>
            <w:r w:rsidRPr="00EC7203">
              <w:rPr>
                <w:rStyle w:val="Hipervnculo"/>
                <w:rFonts w:ascii="Century Gothic" w:hAnsi="Century Gothic" w:cs="Arial"/>
                <w:noProof/>
              </w:rPr>
              <w:t>Uso de la aplicación sin conexión a internet</w:t>
            </w:r>
            <w:r>
              <w:rPr>
                <w:noProof/>
                <w:webHidden/>
              </w:rPr>
              <w:tab/>
            </w:r>
            <w:r>
              <w:rPr>
                <w:noProof/>
                <w:webHidden/>
              </w:rPr>
              <w:fldChar w:fldCharType="begin"/>
            </w:r>
            <w:r>
              <w:rPr>
                <w:noProof/>
                <w:webHidden/>
              </w:rPr>
              <w:instrText xml:space="preserve"> PAGEREF _Toc501030922 \h </w:instrText>
            </w:r>
            <w:r>
              <w:rPr>
                <w:noProof/>
                <w:webHidden/>
              </w:rPr>
            </w:r>
            <w:r>
              <w:rPr>
                <w:noProof/>
                <w:webHidden/>
              </w:rPr>
              <w:fldChar w:fldCharType="separate"/>
            </w:r>
            <w:r>
              <w:rPr>
                <w:noProof/>
                <w:webHidden/>
              </w:rPr>
              <w:t>10</w:t>
            </w:r>
            <w:r>
              <w:rPr>
                <w:noProof/>
                <w:webHidden/>
              </w:rPr>
              <w:fldChar w:fldCharType="end"/>
            </w:r>
          </w:hyperlink>
        </w:p>
        <w:p w:rsidR="00040CEC" w:rsidRPr="000C66CB" w:rsidRDefault="00040CEC">
          <w:r w:rsidRPr="000C66CB">
            <w:rPr>
              <w:b/>
              <w:bCs/>
              <w:lang w:val="es-ES"/>
            </w:rPr>
            <w:fldChar w:fldCharType="end"/>
          </w:r>
        </w:p>
      </w:sdtContent>
    </w:sdt>
    <w:p w:rsidR="00756B9B" w:rsidRDefault="00756B9B">
      <w:pPr>
        <w:rPr>
          <w:rFonts w:ascii="Arial" w:hAnsi="Arial" w:cs="Arial"/>
          <w:sz w:val="32"/>
        </w:rPr>
      </w:pPr>
    </w:p>
    <w:p w:rsidR="00756B9B" w:rsidRDefault="00756B9B">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5A0B75" w:rsidRDefault="005A0B75">
      <w:pPr>
        <w:rPr>
          <w:rFonts w:ascii="Arial" w:hAnsi="Arial" w:cs="Arial"/>
          <w:sz w:val="32"/>
        </w:rPr>
      </w:pPr>
    </w:p>
    <w:p w:rsidR="00756B9B" w:rsidRDefault="00756B9B">
      <w:pPr>
        <w:rPr>
          <w:rFonts w:ascii="Arial" w:hAnsi="Arial" w:cs="Arial"/>
          <w:sz w:val="32"/>
        </w:rPr>
      </w:pPr>
    </w:p>
    <w:p w:rsidR="005A0B75" w:rsidRPr="000C66CB" w:rsidRDefault="003F4FCF">
      <w:pPr>
        <w:rPr>
          <w:rFonts w:ascii="Arial" w:hAnsi="Arial" w:cs="Arial"/>
          <w:sz w:val="32"/>
        </w:rPr>
      </w:pPr>
      <w:r>
        <w:rPr>
          <w:rFonts w:ascii="Arial" w:hAnsi="Arial" w:cs="Arial"/>
          <w:sz w:val="32"/>
        </w:rPr>
        <w:softHyphen/>
      </w:r>
    </w:p>
    <w:p w:rsidR="008859DF" w:rsidRPr="00BE1D0D" w:rsidRDefault="00AF4003" w:rsidP="00BE1D0D">
      <w:pPr>
        <w:pStyle w:val="Ttulo1"/>
        <w:numPr>
          <w:ilvl w:val="0"/>
          <w:numId w:val="1"/>
        </w:numPr>
        <w:rPr>
          <w:rFonts w:ascii="Century Gothic" w:hAnsi="Century Gothic" w:cs="Arial"/>
          <w:sz w:val="32"/>
        </w:rPr>
      </w:pPr>
      <w:bookmarkStart w:id="0" w:name="_Toc501030919"/>
      <w:r>
        <w:rPr>
          <w:rFonts w:ascii="Century Gothic" w:hAnsi="Century Gothic" w:cs="Arial"/>
          <w:sz w:val="32"/>
        </w:rPr>
        <w:lastRenderedPageBreak/>
        <w:t xml:space="preserve">Campos </w:t>
      </w:r>
      <w:r w:rsidR="004D3563">
        <w:rPr>
          <w:rFonts w:ascii="Century Gothic" w:hAnsi="Century Gothic" w:cs="Arial"/>
          <w:sz w:val="32"/>
        </w:rPr>
        <w:t>Asistencias</w:t>
      </w:r>
      <w:bookmarkEnd w:id="0"/>
      <w:r>
        <w:rPr>
          <w:rFonts w:ascii="Century Gothic" w:hAnsi="Century Gothic" w:cs="Arial"/>
          <w:sz w:val="32"/>
        </w:rPr>
        <w:t xml:space="preserve"> </w:t>
      </w:r>
    </w:p>
    <w:p w:rsidR="009E637F" w:rsidRPr="000C66CB" w:rsidRDefault="009E637F" w:rsidP="0010407C">
      <w:pPr>
        <w:rPr>
          <w:rFonts w:ascii="Century Gothic" w:hAnsi="Century Gothic"/>
        </w:rPr>
      </w:pPr>
    </w:p>
    <w:p w:rsidR="004A1E68" w:rsidRDefault="00801D1C" w:rsidP="00BE1D0D">
      <w:pPr>
        <w:jc w:val="both"/>
        <w:rPr>
          <w:rFonts w:ascii="Century Gothic" w:hAnsi="Century Gothic"/>
        </w:rPr>
      </w:pPr>
      <w:r>
        <w:rPr>
          <w:rFonts w:ascii="Century Gothic" w:hAnsi="Century Gothic"/>
        </w:rPr>
        <w:t xml:space="preserve">Para el registro de las Entradas y Salidas Laborales, se </w:t>
      </w:r>
      <w:proofErr w:type="spellStart"/>
      <w:r>
        <w:rPr>
          <w:rFonts w:ascii="Century Gothic" w:hAnsi="Century Gothic"/>
        </w:rPr>
        <w:t>creo</w:t>
      </w:r>
      <w:proofErr w:type="spellEnd"/>
      <w:r>
        <w:rPr>
          <w:rFonts w:ascii="Century Gothic" w:hAnsi="Century Gothic"/>
        </w:rPr>
        <w:t xml:space="preserve"> el objeto de Asistencias, donde se deberán registrar </w:t>
      </w:r>
      <w:r w:rsidR="009640D4">
        <w:rPr>
          <w:rFonts w:ascii="Century Gothic" w:hAnsi="Century Gothic"/>
        </w:rPr>
        <w:t>todas las interacciones</w:t>
      </w:r>
      <w:r>
        <w:rPr>
          <w:rFonts w:ascii="Century Gothic" w:hAnsi="Century Gothic"/>
        </w:rPr>
        <w:t xml:space="preserve"> de la app</w:t>
      </w:r>
      <w:r w:rsidR="009640D4">
        <w:rPr>
          <w:rFonts w:ascii="Century Gothic" w:hAnsi="Century Gothic"/>
        </w:rPr>
        <w:t>:</w:t>
      </w:r>
    </w:p>
    <w:p w:rsidR="008859DF" w:rsidRPr="00BE1D0D" w:rsidRDefault="00801D1C" w:rsidP="0087141E">
      <w:pPr>
        <w:pStyle w:val="Prrafodelista"/>
        <w:numPr>
          <w:ilvl w:val="0"/>
          <w:numId w:val="2"/>
        </w:numPr>
        <w:jc w:val="both"/>
        <w:rPr>
          <w:rFonts w:ascii="Century Gothic" w:hAnsi="Century Gothic"/>
          <w:b/>
        </w:rPr>
      </w:pPr>
      <w:r>
        <w:rPr>
          <w:rFonts w:ascii="Century Gothic" w:hAnsi="Century Gothic"/>
          <w:b/>
        </w:rPr>
        <w:t>Nombre del Operador</w:t>
      </w:r>
    </w:p>
    <w:p w:rsidR="00AF4003" w:rsidRDefault="00AF4003" w:rsidP="0087141E">
      <w:pPr>
        <w:pStyle w:val="Prrafodelista"/>
        <w:numPr>
          <w:ilvl w:val="0"/>
          <w:numId w:val="2"/>
        </w:numPr>
        <w:jc w:val="both"/>
        <w:rPr>
          <w:rFonts w:ascii="Century Gothic" w:hAnsi="Century Gothic"/>
        </w:rPr>
      </w:pPr>
      <w:r>
        <w:rPr>
          <w:rFonts w:ascii="Century Gothic" w:hAnsi="Century Gothic"/>
        </w:rPr>
        <w:t>Tipo</w:t>
      </w:r>
    </w:p>
    <w:p w:rsidR="00AF4003" w:rsidRDefault="00AF4003" w:rsidP="00AF4003">
      <w:pPr>
        <w:pStyle w:val="Prrafodelista"/>
        <w:numPr>
          <w:ilvl w:val="1"/>
          <w:numId w:val="2"/>
        </w:numPr>
        <w:jc w:val="both"/>
        <w:rPr>
          <w:rFonts w:ascii="Century Gothic" w:hAnsi="Century Gothic"/>
        </w:rPr>
      </w:pPr>
      <w:r>
        <w:rPr>
          <w:rFonts w:ascii="Century Gothic" w:hAnsi="Century Gothic"/>
        </w:rPr>
        <w:t>Entrada laboral</w:t>
      </w:r>
    </w:p>
    <w:p w:rsidR="00AF4003" w:rsidRDefault="00AF4003" w:rsidP="00AF4003">
      <w:pPr>
        <w:pStyle w:val="Prrafodelista"/>
        <w:numPr>
          <w:ilvl w:val="1"/>
          <w:numId w:val="2"/>
        </w:numPr>
        <w:jc w:val="both"/>
        <w:rPr>
          <w:rFonts w:ascii="Century Gothic" w:hAnsi="Century Gothic"/>
        </w:rPr>
      </w:pPr>
      <w:r>
        <w:rPr>
          <w:rFonts w:ascii="Century Gothic" w:hAnsi="Century Gothic"/>
        </w:rPr>
        <w:t>Salida Laboral</w:t>
      </w:r>
    </w:p>
    <w:p w:rsidR="00AF4003" w:rsidRDefault="00AF4003" w:rsidP="0087141E">
      <w:pPr>
        <w:pStyle w:val="Prrafodelista"/>
        <w:numPr>
          <w:ilvl w:val="0"/>
          <w:numId w:val="2"/>
        </w:numPr>
        <w:jc w:val="both"/>
        <w:rPr>
          <w:rFonts w:ascii="Century Gothic" w:hAnsi="Century Gothic"/>
        </w:rPr>
      </w:pPr>
      <w:r>
        <w:rPr>
          <w:rFonts w:ascii="Century Gothic" w:hAnsi="Century Gothic"/>
        </w:rPr>
        <w:t>Geo localización</w:t>
      </w:r>
    </w:p>
    <w:p w:rsidR="00AF4003" w:rsidRDefault="00AF4003" w:rsidP="0087141E">
      <w:pPr>
        <w:pStyle w:val="Prrafodelista"/>
        <w:numPr>
          <w:ilvl w:val="0"/>
          <w:numId w:val="2"/>
        </w:numPr>
        <w:jc w:val="both"/>
        <w:rPr>
          <w:rFonts w:ascii="Century Gothic" w:hAnsi="Century Gothic"/>
        </w:rPr>
      </w:pPr>
      <w:r>
        <w:rPr>
          <w:rFonts w:ascii="Century Gothic" w:hAnsi="Century Gothic"/>
        </w:rPr>
        <w:t>Motivo</w:t>
      </w:r>
    </w:p>
    <w:p w:rsidR="00AF4003" w:rsidRDefault="00AF4003" w:rsidP="0087141E">
      <w:pPr>
        <w:pStyle w:val="Prrafodelista"/>
        <w:numPr>
          <w:ilvl w:val="0"/>
          <w:numId w:val="2"/>
        </w:numPr>
        <w:jc w:val="both"/>
        <w:rPr>
          <w:rFonts w:ascii="Century Gothic" w:hAnsi="Century Gothic"/>
        </w:rPr>
      </w:pPr>
      <w:r>
        <w:rPr>
          <w:rFonts w:ascii="Century Gothic" w:hAnsi="Century Gothic"/>
        </w:rPr>
        <w:t>Id asistencia</w:t>
      </w:r>
    </w:p>
    <w:p w:rsidR="00AF4003" w:rsidRDefault="00AF4003" w:rsidP="0087141E">
      <w:pPr>
        <w:pStyle w:val="Prrafodelista"/>
        <w:numPr>
          <w:ilvl w:val="0"/>
          <w:numId w:val="2"/>
        </w:numPr>
        <w:jc w:val="both"/>
        <w:rPr>
          <w:rFonts w:ascii="Century Gothic" w:hAnsi="Century Gothic"/>
        </w:rPr>
      </w:pPr>
      <w:r>
        <w:rPr>
          <w:rFonts w:ascii="Century Gothic" w:hAnsi="Century Gothic"/>
        </w:rPr>
        <w:t xml:space="preserve">Usuario </w:t>
      </w:r>
      <w:proofErr w:type="spellStart"/>
      <w:r>
        <w:rPr>
          <w:rFonts w:ascii="Century Gothic" w:hAnsi="Century Gothic"/>
        </w:rPr>
        <w:t>app_heroku</w:t>
      </w:r>
      <w:proofErr w:type="spellEnd"/>
    </w:p>
    <w:p w:rsidR="00AF4003" w:rsidRDefault="00AF4003" w:rsidP="00AF4003">
      <w:pPr>
        <w:pStyle w:val="Prrafodelista"/>
        <w:numPr>
          <w:ilvl w:val="0"/>
          <w:numId w:val="2"/>
        </w:numPr>
        <w:jc w:val="both"/>
        <w:rPr>
          <w:rFonts w:ascii="Century Gothic" w:hAnsi="Century Gothic"/>
        </w:rPr>
      </w:pPr>
      <w:r>
        <w:rPr>
          <w:rFonts w:ascii="Century Gothic" w:hAnsi="Century Gothic"/>
        </w:rPr>
        <w:t>Sincronizado</w:t>
      </w:r>
    </w:p>
    <w:p w:rsidR="00D657D4" w:rsidRDefault="00D657D4" w:rsidP="00AF4003">
      <w:pPr>
        <w:pStyle w:val="Prrafodelista"/>
        <w:numPr>
          <w:ilvl w:val="0"/>
          <w:numId w:val="2"/>
        </w:numPr>
        <w:jc w:val="both"/>
        <w:rPr>
          <w:rFonts w:ascii="Century Gothic" w:hAnsi="Century Gothic"/>
        </w:rPr>
      </w:pPr>
      <w:r>
        <w:rPr>
          <w:rFonts w:ascii="Century Gothic" w:hAnsi="Century Gothic"/>
        </w:rPr>
        <w:t>Entrada laboral(</w:t>
      </w:r>
      <w:proofErr w:type="spellStart"/>
      <w:r>
        <w:rPr>
          <w:rFonts w:ascii="Century Gothic" w:hAnsi="Century Gothic"/>
        </w:rPr>
        <w:t>check</w:t>
      </w:r>
      <w:proofErr w:type="spellEnd"/>
      <w:r>
        <w:rPr>
          <w:rFonts w:ascii="Century Gothic" w:hAnsi="Century Gothic"/>
        </w:rPr>
        <w:t>)</w:t>
      </w:r>
    </w:p>
    <w:p w:rsidR="00D657D4" w:rsidRDefault="00D657D4" w:rsidP="00D657D4">
      <w:pPr>
        <w:pStyle w:val="Prrafodelista"/>
        <w:numPr>
          <w:ilvl w:val="0"/>
          <w:numId w:val="2"/>
        </w:numPr>
        <w:jc w:val="both"/>
        <w:rPr>
          <w:rFonts w:ascii="Century Gothic" w:hAnsi="Century Gothic"/>
        </w:rPr>
      </w:pPr>
      <w:r>
        <w:rPr>
          <w:rFonts w:ascii="Century Gothic" w:hAnsi="Century Gothic"/>
        </w:rPr>
        <w:t>Salida laboral(</w:t>
      </w:r>
      <w:proofErr w:type="spellStart"/>
      <w:r>
        <w:rPr>
          <w:rFonts w:ascii="Century Gothic" w:hAnsi="Century Gothic"/>
        </w:rPr>
        <w:t>check</w:t>
      </w:r>
      <w:proofErr w:type="spellEnd"/>
      <w:r>
        <w:rPr>
          <w:rFonts w:ascii="Century Gothic" w:hAnsi="Century Gothic"/>
        </w:rPr>
        <w:t>)</w:t>
      </w:r>
    </w:p>
    <w:p w:rsidR="00EA299F" w:rsidRPr="00D657D4" w:rsidRDefault="00EA299F" w:rsidP="00D657D4">
      <w:pPr>
        <w:pStyle w:val="Prrafodelista"/>
        <w:numPr>
          <w:ilvl w:val="0"/>
          <w:numId w:val="2"/>
        </w:numPr>
        <w:jc w:val="both"/>
        <w:rPr>
          <w:rFonts w:ascii="Century Gothic" w:hAnsi="Century Gothic"/>
        </w:rPr>
      </w:pPr>
      <w:r>
        <w:rPr>
          <w:rFonts w:ascii="Century Gothic" w:hAnsi="Century Gothic"/>
        </w:rPr>
        <w:t>Rango delimitado</w:t>
      </w:r>
    </w:p>
    <w:p w:rsidR="00D657D4" w:rsidRDefault="004330F2" w:rsidP="009E637F">
      <w:pPr>
        <w:jc w:val="both"/>
        <w:rPr>
          <w:rFonts w:ascii="Century Gothic" w:hAnsi="Century Gothic"/>
        </w:rPr>
      </w:pPr>
      <w:r>
        <w:rPr>
          <w:rFonts w:ascii="Century Gothic" w:hAnsi="Century Gothic"/>
        </w:rPr>
        <w:t>Las validaciones que se solicitan para estas dos acciones son las siguientes</w:t>
      </w:r>
      <w:r w:rsidR="00D657D4">
        <w:rPr>
          <w:rFonts w:ascii="Century Gothic" w:hAnsi="Century Gothic"/>
        </w:rPr>
        <w:t>:</w:t>
      </w:r>
    </w:p>
    <w:p w:rsidR="00F71E69" w:rsidRPr="00F71E69" w:rsidRDefault="00F71E69" w:rsidP="009E637F">
      <w:pPr>
        <w:jc w:val="both"/>
        <w:rPr>
          <w:rFonts w:ascii="Century Gothic" w:hAnsi="Century Gothic"/>
          <w:u w:val="single"/>
        </w:rPr>
      </w:pPr>
      <w:r w:rsidRPr="00F71E69">
        <w:rPr>
          <w:rFonts w:ascii="Century Gothic" w:hAnsi="Century Gothic"/>
          <w:u w:val="single"/>
        </w:rPr>
        <w:t>Entrada Laboral</w:t>
      </w:r>
    </w:p>
    <w:p w:rsidR="00D657D4" w:rsidRDefault="00D657D4" w:rsidP="00EA299F">
      <w:pPr>
        <w:pStyle w:val="Prrafodelista"/>
        <w:numPr>
          <w:ilvl w:val="0"/>
          <w:numId w:val="9"/>
        </w:numPr>
        <w:jc w:val="both"/>
        <w:rPr>
          <w:rFonts w:ascii="Century Gothic" w:hAnsi="Century Gothic"/>
        </w:rPr>
      </w:pPr>
      <w:r w:rsidRPr="00EA299F">
        <w:rPr>
          <w:rFonts w:ascii="Century Gothic" w:hAnsi="Century Gothic"/>
        </w:rPr>
        <w:t xml:space="preserve">Que el operador se encuentre en un rango de </w:t>
      </w:r>
      <w:proofErr w:type="spellStart"/>
      <w:r w:rsidRPr="00EA299F">
        <w:rPr>
          <w:rFonts w:ascii="Century Gothic" w:hAnsi="Century Gothic"/>
        </w:rPr>
        <w:t>geocerca</w:t>
      </w:r>
      <w:proofErr w:type="spellEnd"/>
      <w:r w:rsidRPr="00EA299F">
        <w:rPr>
          <w:rFonts w:ascii="Century Gothic" w:hAnsi="Century Gothic"/>
        </w:rPr>
        <w:t xml:space="preserve"> dentro de la ubicación de la planta que le corresponde, esto tomando en cuenta su latitud y longitud de acuerdo a los campos de cuentas:</w:t>
      </w:r>
    </w:p>
    <w:p w:rsidR="00EA299F" w:rsidRPr="00EA299F" w:rsidRDefault="00EA299F" w:rsidP="00EA299F">
      <w:pPr>
        <w:jc w:val="both"/>
        <w:rPr>
          <w:rFonts w:ascii="Century Gothic" w:hAnsi="Century Gothic"/>
        </w:rPr>
      </w:pPr>
    </w:p>
    <w:p w:rsidR="00D657D4" w:rsidRPr="00D657D4" w:rsidRDefault="00D657D4" w:rsidP="00D657D4">
      <w:pPr>
        <w:pStyle w:val="Prrafodelista"/>
        <w:numPr>
          <w:ilvl w:val="0"/>
          <w:numId w:val="8"/>
        </w:numPr>
        <w:ind w:left="1134" w:hanging="425"/>
        <w:jc w:val="both"/>
        <w:rPr>
          <w:rFonts w:ascii="Century Gothic" w:hAnsi="Century Gothic"/>
        </w:rPr>
      </w:pPr>
      <w:proofErr w:type="spellStart"/>
      <w:r w:rsidRPr="00D657D4">
        <w:rPr>
          <w:rFonts w:ascii="Century Gothic" w:hAnsi="Century Gothic"/>
        </w:rPr>
        <w:t>Billinglatitude</w:t>
      </w:r>
      <w:proofErr w:type="spellEnd"/>
      <w:r w:rsidRPr="00D657D4">
        <w:rPr>
          <w:rFonts w:ascii="Century Gothic" w:hAnsi="Century Gothic"/>
        </w:rPr>
        <w:tab/>
      </w:r>
    </w:p>
    <w:p w:rsidR="00D657D4" w:rsidRDefault="00D657D4" w:rsidP="00D657D4">
      <w:pPr>
        <w:pStyle w:val="Prrafodelista"/>
        <w:numPr>
          <w:ilvl w:val="0"/>
          <w:numId w:val="8"/>
        </w:numPr>
        <w:ind w:left="1134" w:hanging="425"/>
        <w:jc w:val="both"/>
        <w:rPr>
          <w:rFonts w:ascii="Century Gothic" w:hAnsi="Century Gothic"/>
        </w:rPr>
      </w:pPr>
      <w:proofErr w:type="spellStart"/>
      <w:r w:rsidRPr="00D657D4">
        <w:rPr>
          <w:rFonts w:ascii="Century Gothic" w:hAnsi="Century Gothic"/>
        </w:rPr>
        <w:t>Billinglongitude</w:t>
      </w:r>
      <w:proofErr w:type="spellEnd"/>
      <w:r w:rsidRPr="00D657D4">
        <w:rPr>
          <w:rFonts w:ascii="Century Gothic" w:hAnsi="Century Gothic"/>
        </w:rPr>
        <w:t xml:space="preserve"> </w:t>
      </w:r>
    </w:p>
    <w:p w:rsidR="006A40F1" w:rsidRDefault="002B5ACD" w:rsidP="00D657D4">
      <w:pPr>
        <w:jc w:val="both"/>
        <w:rPr>
          <w:rFonts w:ascii="Century Gothic" w:hAnsi="Century Gothic"/>
        </w:rPr>
      </w:pPr>
      <w:r w:rsidRPr="00264C88">
        <w:rPr>
          <w:rFonts w:ascii="Century Gothic" w:hAnsi="Century Gothic"/>
          <w:b/>
        </w:rPr>
        <w:t>Nota:</w:t>
      </w:r>
      <w:r>
        <w:rPr>
          <w:rFonts w:ascii="Century Gothic" w:hAnsi="Century Gothic"/>
        </w:rPr>
        <w:t xml:space="preserve"> El perímetro de la </w:t>
      </w:r>
      <w:proofErr w:type="spellStart"/>
      <w:r>
        <w:rPr>
          <w:rFonts w:ascii="Century Gothic" w:hAnsi="Century Gothic"/>
        </w:rPr>
        <w:t>geocerca</w:t>
      </w:r>
      <w:proofErr w:type="spellEnd"/>
      <w:r>
        <w:rPr>
          <w:rFonts w:ascii="Century Gothic" w:hAnsi="Century Gothic"/>
        </w:rPr>
        <w:t xml:space="preserve"> deberá ser configurable de manera que se delimite o especifique en algún futuro</w:t>
      </w:r>
      <w:r w:rsidR="00EA299F">
        <w:rPr>
          <w:rFonts w:ascii="Century Gothic" w:hAnsi="Century Gothic"/>
        </w:rPr>
        <w:t xml:space="preserve"> con el campo (Rango delimitado)</w:t>
      </w:r>
      <w:r>
        <w:rPr>
          <w:rFonts w:ascii="Century Gothic" w:hAnsi="Century Gothic"/>
        </w:rPr>
        <w:t>.</w:t>
      </w:r>
    </w:p>
    <w:p w:rsidR="00F71E69" w:rsidRPr="00F71E69" w:rsidRDefault="00F71E69" w:rsidP="00D657D4">
      <w:pPr>
        <w:jc w:val="both"/>
        <w:rPr>
          <w:rFonts w:ascii="Century Gothic" w:hAnsi="Century Gothic"/>
          <w:u w:val="single"/>
        </w:rPr>
      </w:pPr>
      <w:r w:rsidRPr="00F71E69">
        <w:rPr>
          <w:rFonts w:ascii="Century Gothic" w:hAnsi="Century Gothic"/>
          <w:u w:val="single"/>
        </w:rPr>
        <w:t>Salida Laboral</w:t>
      </w:r>
    </w:p>
    <w:p w:rsidR="002B5ACD" w:rsidRPr="00E90CF6" w:rsidRDefault="006A40F1" w:rsidP="00D657D4">
      <w:pPr>
        <w:pStyle w:val="Prrafodelista"/>
        <w:numPr>
          <w:ilvl w:val="0"/>
          <w:numId w:val="9"/>
        </w:numPr>
        <w:jc w:val="both"/>
        <w:rPr>
          <w:rFonts w:ascii="Century Gothic" w:hAnsi="Century Gothic"/>
        </w:rPr>
      </w:pPr>
      <w:r w:rsidRPr="006A40F1">
        <w:rPr>
          <w:rFonts w:ascii="Century Gothic" w:hAnsi="Century Gothic"/>
        </w:rPr>
        <w:t>Que el operador no pueda  hacer la salida laboral si no ha creado una rutina de tipo “Rutina diaria” correspondiente al día actual.</w:t>
      </w:r>
    </w:p>
    <w:p w:rsidR="00E90CF6" w:rsidRDefault="00E90CF6" w:rsidP="00BE1D0D">
      <w:pPr>
        <w:pStyle w:val="Ttulo1"/>
        <w:numPr>
          <w:ilvl w:val="0"/>
          <w:numId w:val="1"/>
        </w:numPr>
        <w:rPr>
          <w:rFonts w:ascii="Century Gothic" w:hAnsi="Century Gothic" w:cs="Arial"/>
          <w:sz w:val="32"/>
        </w:rPr>
      </w:pPr>
      <w:bookmarkStart w:id="1" w:name="_Toc501030920"/>
      <w:r w:rsidRPr="00BE1D0D">
        <w:rPr>
          <w:rFonts w:ascii="Century Gothic" w:hAnsi="Century Gothic" w:cs="Arial"/>
          <w:sz w:val="32"/>
        </w:rPr>
        <w:lastRenderedPageBreak/>
        <w:t>Visualización de la pantalla de</w:t>
      </w:r>
      <w:r>
        <w:rPr>
          <w:rFonts w:ascii="Century Gothic" w:hAnsi="Century Gothic" w:cs="Arial"/>
          <w:sz w:val="32"/>
        </w:rPr>
        <w:t xml:space="preserve"> inicio</w:t>
      </w:r>
      <w:bookmarkEnd w:id="1"/>
    </w:p>
    <w:p w:rsidR="00E90CF6" w:rsidRDefault="00E90CF6" w:rsidP="00E90CF6"/>
    <w:p w:rsidR="00E90CF6" w:rsidRDefault="00E90CF6" w:rsidP="00E90CF6">
      <w:pPr>
        <w:jc w:val="both"/>
        <w:rPr>
          <w:rFonts w:ascii="Century Gothic" w:hAnsi="Century Gothic"/>
        </w:rPr>
      </w:pPr>
      <w:r>
        <w:rPr>
          <w:rFonts w:ascii="Century Gothic" w:hAnsi="Century Gothic"/>
        </w:rPr>
        <w:t>Cuando el</w:t>
      </w:r>
      <w:r w:rsidR="001E323A">
        <w:rPr>
          <w:rFonts w:ascii="Century Gothic" w:hAnsi="Century Gothic"/>
        </w:rPr>
        <w:t xml:space="preserve"> operador</w:t>
      </w:r>
      <w:r>
        <w:rPr>
          <w:rFonts w:ascii="Century Gothic" w:hAnsi="Century Gothic"/>
        </w:rPr>
        <w:t xml:space="preserve"> </w:t>
      </w:r>
      <w:r>
        <w:rPr>
          <w:rFonts w:ascii="Century Gothic" w:hAnsi="Century Gothic"/>
        </w:rPr>
        <w:t>ingrese a la aplicación</w:t>
      </w:r>
      <w:r>
        <w:rPr>
          <w:rFonts w:ascii="Century Gothic" w:hAnsi="Century Gothic"/>
        </w:rPr>
        <w:t xml:space="preserve"> se realiza un cambio a la siguiente pantalla</w:t>
      </w:r>
      <w:r>
        <w:rPr>
          <w:rFonts w:ascii="Century Gothic" w:hAnsi="Century Gothic"/>
        </w:rPr>
        <w:t xml:space="preserve"> </w:t>
      </w:r>
      <w:r>
        <w:rPr>
          <w:rFonts w:ascii="Century Gothic" w:hAnsi="Century Gothic"/>
        </w:rPr>
        <w:t>mostrando los datos de la Planta a la que está asignado el operador visualizando los campos por sección:</w:t>
      </w:r>
    </w:p>
    <w:p w:rsidR="00E90CF6" w:rsidRDefault="00E90CF6" w:rsidP="00E90CF6">
      <w:pPr>
        <w:jc w:val="both"/>
        <w:rPr>
          <w:rFonts w:ascii="Century Gothic" w:hAnsi="Century Gothic"/>
        </w:rPr>
      </w:pPr>
      <w:r>
        <w:rPr>
          <w:rFonts w:ascii="Century Gothic" w:hAnsi="Century Gothic"/>
        </w:rPr>
        <w:t>Información General PTAR</w:t>
      </w:r>
    </w:p>
    <w:p w:rsidR="007C690E" w:rsidRPr="007C690E" w:rsidRDefault="00895A23" w:rsidP="007C690E">
      <w:pPr>
        <w:pStyle w:val="Prrafodelista"/>
        <w:numPr>
          <w:ilvl w:val="0"/>
          <w:numId w:val="17"/>
        </w:numPr>
        <w:jc w:val="both"/>
        <w:rPr>
          <w:rFonts w:ascii="Century Gothic" w:hAnsi="Century Gothic"/>
          <w:vertAlign w:val="superscript"/>
        </w:rPr>
      </w:pPr>
      <w:r w:rsidRPr="007C690E">
        <w:rPr>
          <w:rFonts w:ascii="Century Gothic" w:hAnsi="Century Gothic"/>
        </w:rPr>
        <w:t xml:space="preserve">Nombre del operador </w:t>
      </w:r>
    </w:p>
    <w:p w:rsidR="00E90CF6" w:rsidRPr="007C690E" w:rsidRDefault="00E90CF6" w:rsidP="007C690E">
      <w:pPr>
        <w:pStyle w:val="Prrafodelista"/>
        <w:numPr>
          <w:ilvl w:val="0"/>
          <w:numId w:val="17"/>
        </w:numPr>
        <w:jc w:val="both"/>
        <w:rPr>
          <w:rFonts w:ascii="Century Gothic" w:hAnsi="Century Gothic"/>
          <w:vertAlign w:val="superscript"/>
        </w:rPr>
      </w:pPr>
      <w:r w:rsidRPr="007C690E">
        <w:rPr>
          <w:rFonts w:ascii="Century Gothic" w:hAnsi="Century Gothic"/>
        </w:rPr>
        <w:t xml:space="preserve">Nombre de la planta </w:t>
      </w:r>
    </w:p>
    <w:p w:rsidR="00E90CF6" w:rsidRPr="007C690E" w:rsidRDefault="00E90CF6" w:rsidP="007C690E">
      <w:pPr>
        <w:pStyle w:val="Prrafodelista"/>
        <w:numPr>
          <w:ilvl w:val="0"/>
          <w:numId w:val="17"/>
        </w:numPr>
        <w:jc w:val="both"/>
        <w:rPr>
          <w:rFonts w:ascii="Century Gothic" w:hAnsi="Century Gothic"/>
        </w:rPr>
      </w:pPr>
      <w:r w:rsidRPr="007C690E">
        <w:rPr>
          <w:rFonts w:ascii="Century Gothic" w:hAnsi="Century Gothic"/>
        </w:rPr>
        <w:t>Ubicación (Dirección de la planta)</w:t>
      </w:r>
    </w:p>
    <w:p w:rsidR="00E90CF6" w:rsidRPr="0067673D" w:rsidRDefault="00E90CF6" w:rsidP="00E90CF6">
      <w:pPr>
        <w:jc w:val="both"/>
        <w:rPr>
          <w:rFonts w:ascii="Century Gothic" w:hAnsi="Century Gothic"/>
        </w:rPr>
      </w:pPr>
      <w:r>
        <w:rPr>
          <w:rFonts w:ascii="Century Gothic" w:hAnsi="Century Gothic"/>
        </w:rPr>
        <w:t>Geolocalización PTAR</w:t>
      </w:r>
    </w:p>
    <w:p w:rsidR="00E90CF6" w:rsidRDefault="00E90CF6" w:rsidP="00E90CF6">
      <w:pPr>
        <w:pStyle w:val="Prrafodelista"/>
        <w:numPr>
          <w:ilvl w:val="0"/>
          <w:numId w:val="10"/>
        </w:numPr>
        <w:jc w:val="both"/>
        <w:rPr>
          <w:rFonts w:ascii="Century Gothic" w:hAnsi="Century Gothic"/>
        </w:rPr>
      </w:pPr>
      <w:r>
        <w:rPr>
          <w:rFonts w:ascii="Century Gothic" w:hAnsi="Century Gothic"/>
        </w:rPr>
        <w:t xml:space="preserve">Mapa de geolocalización de la planta (Mapa), en dicho mapa debe visualizarse su </w:t>
      </w:r>
      <w:proofErr w:type="spellStart"/>
      <w:r>
        <w:rPr>
          <w:rFonts w:ascii="Century Gothic" w:hAnsi="Century Gothic"/>
        </w:rPr>
        <w:t>geocerca</w:t>
      </w:r>
      <w:proofErr w:type="spellEnd"/>
      <w:r>
        <w:rPr>
          <w:rFonts w:ascii="Century Gothic" w:hAnsi="Century Gothic"/>
        </w:rPr>
        <w:t>.</w:t>
      </w:r>
    </w:p>
    <w:p w:rsidR="00E90CF6" w:rsidRDefault="00E90CF6" w:rsidP="00E90CF6">
      <w:pPr>
        <w:ind w:left="423"/>
        <w:jc w:val="center"/>
        <w:rPr>
          <w:rFonts w:ascii="Century Gothic" w:hAnsi="Century Gothic"/>
        </w:rPr>
      </w:pPr>
      <w:r>
        <w:rPr>
          <w:noProof/>
          <w:lang w:eastAsia="es-MX"/>
        </w:rPr>
        <w:drawing>
          <wp:inline distT="0" distB="0" distL="0" distR="0" wp14:anchorId="3A5BF6D5" wp14:editId="75190BD6">
            <wp:extent cx="3390900" cy="1657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657350"/>
                    </a:xfrm>
                    <a:prstGeom prst="rect">
                      <a:avLst/>
                    </a:prstGeom>
                  </pic:spPr>
                </pic:pic>
              </a:graphicData>
            </a:graphic>
          </wp:inline>
        </w:drawing>
      </w:r>
    </w:p>
    <w:p w:rsidR="001E323A" w:rsidRDefault="001E323A" w:rsidP="00E90CF6">
      <w:pPr>
        <w:ind w:left="423"/>
        <w:jc w:val="center"/>
        <w:rPr>
          <w:rFonts w:ascii="Century Gothic" w:hAnsi="Century Gothic"/>
        </w:rPr>
      </w:pPr>
    </w:p>
    <w:p w:rsidR="001E323A" w:rsidRPr="001E323A" w:rsidRDefault="001E323A" w:rsidP="001E323A">
      <w:pPr>
        <w:jc w:val="both"/>
        <w:rPr>
          <w:rFonts w:ascii="Century Gothic" w:hAnsi="Century Gothic"/>
          <w:vertAlign w:val="superscript"/>
        </w:rPr>
      </w:pPr>
      <w:r w:rsidRPr="001E323A">
        <w:rPr>
          <w:rFonts w:ascii="Century Gothic" w:hAnsi="Century Gothic"/>
        </w:rPr>
        <w:t xml:space="preserve">Como primer paso debe el dispositivo dar acceso al GPS para una ubicación más precisa, es por ello que se debe mostrar una alerta con el mensaje </w:t>
      </w:r>
      <w:r w:rsidRPr="001E323A">
        <w:rPr>
          <w:rFonts w:ascii="Century Gothic" w:hAnsi="Century Gothic"/>
          <w:u w:val="single"/>
        </w:rPr>
        <w:t>“Para continuar, permite que el dispositivo active la ubicación.”</w:t>
      </w:r>
      <w:r w:rsidRPr="001E323A">
        <w:rPr>
          <w:rFonts w:ascii="Century Gothic" w:hAnsi="Century Gothic"/>
        </w:rPr>
        <w:t xml:space="preserve">; en conjunto con dos acciones; con la opción de </w:t>
      </w:r>
      <w:r w:rsidRPr="001E323A">
        <w:rPr>
          <w:rFonts w:ascii="Century Gothic" w:hAnsi="Century Gothic"/>
          <w:b/>
        </w:rPr>
        <w:t>Cancelar</w:t>
      </w:r>
      <w:r w:rsidRPr="001E323A">
        <w:rPr>
          <w:rFonts w:ascii="Century Gothic" w:hAnsi="Century Gothic"/>
        </w:rPr>
        <w:t xml:space="preserve"> para cerrar la ventana de alerta o </w:t>
      </w:r>
      <w:r w:rsidRPr="001E323A">
        <w:rPr>
          <w:rFonts w:ascii="Century Gothic" w:hAnsi="Century Gothic"/>
          <w:b/>
        </w:rPr>
        <w:t>Aceptar</w:t>
      </w:r>
      <w:r w:rsidRPr="001E323A">
        <w:rPr>
          <w:rFonts w:ascii="Century Gothic" w:hAnsi="Century Gothic"/>
        </w:rPr>
        <w:t xml:space="preserve"> para dar acceso al GPS.</w:t>
      </w:r>
    </w:p>
    <w:p w:rsidR="001E323A" w:rsidRDefault="001E323A" w:rsidP="001E323A">
      <w:pPr>
        <w:ind w:left="1080"/>
        <w:jc w:val="center"/>
        <w:rPr>
          <w:rFonts w:ascii="Century Gothic" w:hAnsi="Century Gothic"/>
          <w:vertAlign w:val="superscript"/>
        </w:rPr>
      </w:pPr>
      <w:r>
        <w:rPr>
          <w:noProof/>
          <w:lang w:eastAsia="es-MX"/>
        </w:rPr>
        <w:lastRenderedPageBreak/>
        <w:drawing>
          <wp:inline distT="0" distB="0" distL="0" distR="0" wp14:anchorId="110881B4" wp14:editId="0E64818D">
            <wp:extent cx="2071991" cy="4093621"/>
            <wp:effectExtent l="0" t="0" r="508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1333" cy="4112078"/>
                    </a:xfrm>
                    <a:prstGeom prst="rect">
                      <a:avLst/>
                    </a:prstGeom>
                  </pic:spPr>
                </pic:pic>
              </a:graphicData>
            </a:graphic>
          </wp:inline>
        </w:drawing>
      </w:r>
    </w:p>
    <w:p w:rsidR="007C02C3" w:rsidRDefault="007C02C3" w:rsidP="007C02C3">
      <w:pPr>
        <w:jc w:val="both"/>
        <w:rPr>
          <w:rFonts w:ascii="Century Gothic" w:hAnsi="Century Gothic"/>
        </w:rPr>
      </w:pPr>
    </w:p>
    <w:p w:rsidR="001E323A" w:rsidRPr="007C02C3" w:rsidRDefault="001E323A" w:rsidP="007C02C3">
      <w:pPr>
        <w:jc w:val="both"/>
        <w:rPr>
          <w:rFonts w:ascii="Century Gothic" w:hAnsi="Century Gothic"/>
          <w:vertAlign w:val="superscript"/>
        </w:rPr>
      </w:pPr>
      <w:r w:rsidRPr="007C02C3">
        <w:rPr>
          <w:rFonts w:ascii="Century Gothic" w:hAnsi="Century Gothic"/>
        </w:rPr>
        <w:t xml:space="preserve">Una vez activado el GPS, como siguiente pantalla dentro de la aplicación será la visualización del mapa de la ciudad (como se visualiza en google </w:t>
      </w:r>
      <w:proofErr w:type="spellStart"/>
      <w:r w:rsidRPr="007C02C3">
        <w:rPr>
          <w:rFonts w:ascii="Century Gothic" w:hAnsi="Century Gothic"/>
        </w:rPr>
        <w:t>maps</w:t>
      </w:r>
      <w:proofErr w:type="spellEnd"/>
      <w:r w:rsidRPr="007C02C3">
        <w:rPr>
          <w:rFonts w:ascii="Century Gothic" w:hAnsi="Century Gothic"/>
        </w:rPr>
        <w:t xml:space="preserve">) y la opción de </w:t>
      </w:r>
      <w:r w:rsidRPr="007C02C3">
        <w:rPr>
          <w:rFonts w:ascii="Century Gothic" w:hAnsi="Century Gothic"/>
          <w:b/>
          <w:u w:val="single"/>
        </w:rPr>
        <w:t>Ubícame</w:t>
      </w:r>
      <w:r w:rsidRPr="007C02C3">
        <w:rPr>
          <w:rFonts w:ascii="Century Gothic" w:hAnsi="Century Gothic"/>
        </w:rPr>
        <w:t xml:space="preserve"> para una localización más precisa que ayudará al operador a saber que se encuentra en la zona correcta ya que debe visualizarse la </w:t>
      </w:r>
      <w:proofErr w:type="spellStart"/>
      <w:r w:rsidRPr="007C02C3">
        <w:rPr>
          <w:rFonts w:ascii="Century Gothic" w:hAnsi="Century Gothic"/>
        </w:rPr>
        <w:t>geocerca</w:t>
      </w:r>
      <w:proofErr w:type="spellEnd"/>
      <w:r w:rsidRPr="007C02C3">
        <w:rPr>
          <w:rFonts w:ascii="Century Gothic" w:hAnsi="Century Gothic"/>
        </w:rPr>
        <w:t xml:space="preserve"> establecida para su planta asignada.</w:t>
      </w:r>
    </w:p>
    <w:p w:rsidR="001E323A" w:rsidRDefault="001E323A" w:rsidP="007C02C3">
      <w:pPr>
        <w:jc w:val="both"/>
        <w:rPr>
          <w:rFonts w:ascii="Century Gothic" w:hAnsi="Century Gothic"/>
        </w:rPr>
      </w:pPr>
      <w:r>
        <w:rPr>
          <w:rFonts w:ascii="Century Gothic" w:hAnsi="Century Gothic"/>
        </w:rPr>
        <w:t>U</w:t>
      </w:r>
      <w:r w:rsidRPr="00EA5B22">
        <w:rPr>
          <w:rFonts w:ascii="Century Gothic" w:hAnsi="Century Gothic"/>
        </w:rPr>
        <w:t>na vez ubicado en el punto correcto se</w:t>
      </w:r>
      <w:r>
        <w:rPr>
          <w:rFonts w:ascii="Century Gothic" w:hAnsi="Century Gothic"/>
        </w:rPr>
        <w:t xml:space="preserve"> </w:t>
      </w:r>
      <w:r w:rsidRPr="00776C32">
        <w:rPr>
          <w:rFonts w:ascii="Century Gothic" w:hAnsi="Century Gothic"/>
        </w:rPr>
        <w:t>ten</w:t>
      </w:r>
      <w:r>
        <w:rPr>
          <w:rFonts w:ascii="Century Gothic" w:hAnsi="Century Gothic"/>
        </w:rPr>
        <w:t>drá</w:t>
      </w:r>
      <w:r w:rsidRPr="00776C32">
        <w:rPr>
          <w:rFonts w:ascii="Century Gothic" w:hAnsi="Century Gothic"/>
        </w:rPr>
        <w:t xml:space="preserve"> un botón </w:t>
      </w:r>
      <w:r w:rsidRPr="00776C32">
        <w:rPr>
          <w:rFonts w:ascii="Century Gothic" w:hAnsi="Century Gothic"/>
          <w:b/>
        </w:rPr>
        <w:t>Guardar</w:t>
      </w:r>
      <w:r w:rsidRPr="00776C32">
        <w:rPr>
          <w:rFonts w:ascii="Century Gothic" w:hAnsi="Century Gothic"/>
        </w:rPr>
        <w:t xml:space="preserve"> que hará que las coordenadas </w:t>
      </w:r>
      <w:r>
        <w:rPr>
          <w:rFonts w:ascii="Century Gothic" w:hAnsi="Century Gothic"/>
        </w:rPr>
        <w:t>y</w:t>
      </w:r>
      <w:r w:rsidRPr="00EA5B22">
        <w:rPr>
          <w:rFonts w:ascii="Century Gothic" w:hAnsi="Century Gothic"/>
        </w:rPr>
        <w:t xml:space="preserve"> la dirección exacta del sitio donde se encuentra</w:t>
      </w:r>
      <w:r>
        <w:rPr>
          <w:rFonts w:ascii="Century Gothic" w:hAnsi="Century Gothic"/>
        </w:rPr>
        <w:t xml:space="preserve"> el operador</w:t>
      </w:r>
      <w:r w:rsidRPr="00776C32">
        <w:rPr>
          <w:rFonts w:ascii="Century Gothic" w:hAnsi="Century Gothic"/>
        </w:rPr>
        <w:t xml:space="preserve"> se</w:t>
      </w:r>
      <w:r>
        <w:rPr>
          <w:rFonts w:ascii="Century Gothic" w:hAnsi="Century Gothic"/>
        </w:rPr>
        <w:t>an</w:t>
      </w:r>
      <w:r w:rsidRPr="00776C32">
        <w:rPr>
          <w:rFonts w:ascii="Century Gothic" w:hAnsi="Century Gothic"/>
        </w:rPr>
        <w:t xml:space="preserve"> </w:t>
      </w:r>
      <w:r>
        <w:rPr>
          <w:rFonts w:ascii="Century Gothic" w:hAnsi="Century Gothic"/>
        </w:rPr>
        <w:t>registradas</w:t>
      </w:r>
      <w:r w:rsidRPr="00776C32">
        <w:rPr>
          <w:rFonts w:ascii="Century Gothic" w:hAnsi="Century Gothic"/>
        </w:rPr>
        <w:t xml:space="preserve"> en el campo de </w:t>
      </w:r>
      <w:r w:rsidR="007C02C3">
        <w:rPr>
          <w:rFonts w:ascii="Century Gothic" w:hAnsi="Century Gothic"/>
          <w:b/>
        </w:rPr>
        <w:t>Geolocalización</w:t>
      </w:r>
      <w:r w:rsidRPr="00776C32">
        <w:rPr>
          <w:rFonts w:ascii="Century Gothic" w:hAnsi="Century Gothic"/>
          <w:b/>
        </w:rPr>
        <w:t xml:space="preserve"> (Coordenadas)</w:t>
      </w:r>
      <w:r>
        <w:rPr>
          <w:rFonts w:ascii="Century Gothic" w:hAnsi="Century Gothic"/>
        </w:rPr>
        <w:t>;</w:t>
      </w:r>
      <w:r w:rsidRPr="00EA5B22">
        <w:rPr>
          <w:rFonts w:ascii="Century Gothic" w:hAnsi="Century Gothic"/>
        </w:rPr>
        <w:t xml:space="preserve"> una vez obtenido el dato</w:t>
      </w:r>
      <w:r>
        <w:rPr>
          <w:rFonts w:ascii="Century Gothic" w:hAnsi="Century Gothic"/>
        </w:rPr>
        <w:t>,</w:t>
      </w:r>
      <w:r w:rsidRPr="00776C32">
        <w:rPr>
          <w:rFonts w:ascii="Century Gothic" w:hAnsi="Century Gothic"/>
        </w:rPr>
        <w:t xml:space="preserve"> en el mismo formulario se debe tener el botón </w:t>
      </w:r>
      <w:r w:rsidR="008C0BD8">
        <w:rPr>
          <w:rFonts w:ascii="Century Gothic" w:hAnsi="Century Gothic"/>
          <w:b/>
        </w:rPr>
        <w:t>“Entrada Exitosa”</w:t>
      </w:r>
      <w:r w:rsidRPr="00776C32">
        <w:rPr>
          <w:rFonts w:ascii="Century Gothic" w:hAnsi="Century Gothic"/>
        </w:rPr>
        <w:t xml:space="preserve"> para que el operador continúe con sus actividades.</w:t>
      </w:r>
    </w:p>
    <w:p w:rsidR="00687E1D" w:rsidRPr="00776C32" w:rsidRDefault="00687E1D" w:rsidP="007C02C3">
      <w:pPr>
        <w:jc w:val="both"/>
        <w:rPr>
          <w:rFonts w:ascii="Century Gothic" w:hAnsi="Century Gothic"/>
          <w:vertAlign w:val="superscript"/>
        </w:rPr>
      </w:pPr>
    </w:p>
    <w:p w:rsidR="001E323A" w:rsidRDefault="008C0BD8" w:rsidP="001E323A">
      <w:pPr>
        <w:ind w:left="1080"/>
        <w:jc w:val="center"/>
        <w:rPr>
          <w:rFonts w:ascii="Century Gothic" w:hAnsi="Century Gothic"/>
          <w:vertAlign w:val="superscript"/>
        </w:rPr>
      </w:pPr>
      <w:r w:rsidRPr="00E90CF6">
        <w:rPr>
          <w:rFonts w:ascii="Century Gothic" w:hAnsi="Century Gothic"/>
          <w:noProof/>
        </w:rPr>
        <w:lastRenderedPageBreak/>
        <mc:AlternateContent>
          <mc:Choice Requires="wps">
            <w:drawing>
              <wp:anchor distT="0" distB="0" distL="114300" distR="114300" simplePos="0" relativeHeight="251664384" behindDoc="0" locked="0" layoutInCell="1" allowOverlap="1" wp14:anchorId="63133B47" wp14:editId="73D60069">
                <wp:simplePos x="0" y="0"/>
                <wp:positionH relativeFrom="column">
                  <wp:posOffset>3752850</wp:posOffset>
                </wp:positionH>
                <wp:positionV relativeFrom="paragraph">
                  <wp:posOffset>3027235</wp:posOffset>
                </wp:positionV>
                <wp:extent cx="1044963" cy="225631"/>
                <wp:effectExtent l="0" t="0" r="22225" b="2222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963" cy="225631"/>
                        </a:xfrm>
                        <a:prstGeom prst="rect">
                          <a:avLst/>
                        </a:prstGeom>
                        <a:solidFill>
                          <a:schemeClr val="bg1"/>
                        </a:solidFill>
                        <a:ln w="9525">
                          <a:solidFill>
                            <a:srgbClr val="000000"/>
                          </a:solidFill>
                          <a:miter lim="800000"/>
                          <a:headEnd/>
                          <a:tailEnd/>
                        </a:ln>
                      </wps:spPr>
                      <wps:txbx>
                        <w:txbxContent>
                          <w:p w:rsidR="000E29AD" w:rsidRPr="008C0BD8" w:rsidRDefault="000E29AD" w:rsidP="000E29AD">
                            <w:pPr>
                              <w:jc w:val="center"/>
                              <w:rPr>
                                <w:rFonts w:ascii="Comic Sans MS" w:hAnsi="Comic Sans MS"/>
                                <w:sz w:val="14"/>
                                <w:szCs w:val="14"/>
                              </w:rPr>
                            </w:pPr>
                            <w:r w:rsidRPr="008C0BD8">
                              <w:rPr>
                                <w:rFonts w:ascii="Century Gothic" w:hAnsi="Century Gothic"/>
                                <w:b/>
                                <w:sz w:val="14"/>
                                <w:szCs w:val="14"/>
                              </w:rPr>
                              <w:t>Entrada exitosa</w:t>
                            </w:r>
                            <w:r w:rsidRPr="008C0BD8">
                              <w:rPr>
                                <w:rFonts w:ascii="Century Gothic" w:hAnsi="Century Gothic"/>
                                <w:b/>
                                <w:sz w:val="14"/>
                                <w:szCs w:val="14"/>
                              </w:rPr>
                              <w:t xml:space="preserve"> </w:t>
                            </w:r>
                            <w:r w:rsidRPr="008C0BD8">
                              <w:rPr>
                                <w:rFonts w:ascii="MS Gothic" w:eastAsia="MS Gothic" w:hAnsi="MS Gothic" w:cs="MS Gothic" w:hint="eastAsia"/>
                                <w:b/>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295.5pt;margin-top:238.35pt;width:82.3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" fillcolor="white [3212]">
                <v:textbox>
                  <w:txbxContent>
                    <w:p w:rsidR="000E29AD" w:rsidRPr="008C0BD8" w:rsidRDefault="000E29AD" w:rsidP="000E29AD">
                      <w:pPr>
                        <w:jc w:val="center"/>
                        <w:rPr>
                          <w:rFonts w:ascii="Comic Sans MS" w:hAnsi="Comic Sans MS"/>
                          <w:sz w:val="14"/>
                          <w:szCs w:val="14"/>
                        </w:rPr>
                      </w:pPr>
                      <w:r w:rsidRPr="008C0BD8">
                        <w:rPr>
                          <w:rFonts w:ascii="Century Gothic" w:hAnsi="Century Gothic"/>
                          <w:b/>
                          <w:sz w:val="14"/>
                          <w:szCs w:val="14"/>
                        </w:rPr>
                        <w:t>Entrada exitosa</w:t>
                      </w:r>
                      <w:r w:rsidRPr="008C0BD8">
                        <w:rPr>
                          <w:rFonts w:ascii="Century Gothic" w:hAnsi="Century Gothic"/>
                          <w:b/>
                          <w:sz w:val="14"/>
                          <w:szCs w:val="14"/>
                        </w:rPr>
                        <w:t xml:space="preserve"> </w:t>
                      </w:r>
                      <w:r w:rsidRPr="008C0BD8">
                        <w:rPr>
                          <w:rFonts w:ascii="MS Gothic" w:eastAsia="MS Gothic" w:hAnsi="MS Gothic" w:cs="MS Gothic" w:hint="eastAsia"/>
                          <w:b/>
                          <w:sz w:val="14"/>
                          <w:szCs w:val="14"/>
                        </w:rPr>
                        <w:t>✓</w:t>
                      </w:r>
                    </w:p>
                  </w:txbxContent>
                </v:textbox>
              </v:shape>
            </w:pict>
          </mc:Fallback>
        </mc:AlternateContent>
      </w:r>
      <w:r w:rsidR="001E323A">
        <w:rPr>
          <w:noProof/>
          <w:lang w:eastAsia="es-MX"/>
        </w:rPr>
        <w:drawing>
          <wp:inline distT="0" distB="0" distL="0" distR="0" wp14:anchorId="56858507" wp14:editId="5B4D4145">
            <wp:extent cx="4027251" cy="385044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2820" cy="3855774"/>
                    </a:xfrm>
                    <a:prstGeom prst="rect">
                      <a:avLst/>
                    </a:prstGeom>
                  </pic:spPr>
                </pic:pic>
              </a:graphicData>
            </a:graphic>
          </wp:inline>
        </w:drawing>
      </w:r>
    </w:p>
    <w:p w:rsidR="001E323A" w:rsidRPr="00EC50E3" w:rsidRDefault="001E323A" w:rsidP="001E323A">
      <w:pPr>
        <w:ind w:left="1080"/>
        <w:jc w:val="center"/>
        <w:rPr>
          <w:rFonts w:ascii="Century Gothic" w:eastAsia="Times New Roman" w:hAnsi="Century Gothic" w:cs="Times New Roman"/>
          <w:b/>
          <w:bCs/>
          <w:color w:val="4F81BD" w:themeColor="accent1"/>
          <w:sz w:val="18"/>
          <w:szCs w:val="18"/>
          <w:lang w:val="es-ES"/>
        </w:rPr>
      </w:pPr>
      <w:r>
        <w:rPr>
          <w:rFonts w:ascii="Century Gothic" w:eastAsia="Times New Roman" w:hAnsi="Century Gothic" w:cs="Times New Roman"/>
          <w:b/>
          <w:bCs/>
          <w:color w:val="4F81BD" w:themeColor="accent1"/>
          <w:sz w:val="18"/>
          <w:szCs w:val="18"/>
          <w:lang w:val="es-ES"/>
        </w:rPr>
        <w:t>Figura 1.10 Pantalla ubicación de operador y visualización de su perfil</w:t>
      </w:r>
    </w:p>
    <w:p w:rsidR="001E323A" w:rsidRDefault="001E323A" w:rsidP="007C02C3">
      <w:pPr>
        <w:jc w:val="center"/>
        <w:rPr>
          <w:rFonts w:ascii="Century Gothic" w:hAnsi="Century Gothic"/>
        </w:rPr>
      </w:pPr>
      <w:r w:rsidRPr="007C02C3">
        <w:rPr>
          <w:rFonts w:ascii="Century Gothic" w:hAnsi="Century Gothic"/>
        </w:rPr>
        <w:t xml:space="preserve">Al presionar el botón cerrar, debe regresar a la pantalla </w:t>
      </w:r>
      <w:r w:rsidR="007C02C3">
        <w:rPr>
          <w:rFonts w:ascii="Century Gothic" w:hAnsi="Century Gothic"/>
        </w:rPr>
        <w:t>inicio.</w:t>
      </w:r>
    </w:p>
    <w:p w:rsidR="007C02C3" w:rsidRPr="007C02C3" w:rsidRDefault="007C02C3" w:rsidP="007C02C3">
      <w:pPr>
        <w:jc w:val="center"/>
        <w:rPr>
          <w:rFonts w:ascii="Century Gothic" w:hAnsi="Century Gothic"/>
        </w:rPr>
      </w:pPr>
      <w:r>
        <w:rPr>
          <w:rFonts w:ascii="Century Gothic" w:hAnsi="Century Gothic"/>
          <w:noProof/>
          <w:lang w:eastAsia="es-MX"/>
        </w:rPr>
        <w:drawing>
          <wp:inline distT="0" distB="0" distL="0" distR="0" wp14:anchorId="3DCDEB34" wp14:editId="1FC4FC64">
            <wp:extent cx="1708542" cy="3037355"/>
            <wp:effectExtent l="0" t="0" r="635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app operadores SYTES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0577" cy="3040974"/>
                    </a:xfrm>
                    <a:prstGeom prst="rect">
                      <a:avLst/>
                    </a:prstGeom>
                  </pic:spPr>
                </pic:pic>
              </a:graphicData>
            </a:graphic>
          </wp:inline>
        </w:drawing>
      </w:r>
    </w:p>
    <w:p w:rsidR="001E323A" w:rsidRDefault="001E323A" w:rsidP="00E90CF6">
      <w:pPr>
        <w:ind w:left="423"/>
        <w:jc w:val="center"/>
        <w:rPr>
          <w:rFonts w:ascii="Century Gothic" w:hAnsi="Century Gothic"/>
        </w:rPr>
      </w:pPr>
    </w:p>
    <w:p w:rsidR="000E29AD" w:rsidRDefault="000E29AD" w:rsidP="00E90CF6">
      <w:pPr>
        <w:rPr>
          <w:rFonts w:ascii="Century Gothic" w:hAnsi="Century Gothic"/>
          <w:b/>
        </w:rPr>
      </w:pPr>
      <w:r>
        <w:rPr>
          <w:rFonts w:ascii="Century Gothic" w:hAnsi="Century Gothic"/>
        </w:rPr>
        <w:t xml:space="preserve">En caso de no encontrarse dentro del área correspondiente a la </w:t>
      </w:r>
      <w:proofErr w:type="spellStart"/>
      <w:r>
        <w:rPr>
          <w:rFonts w:ascii="Century Gothic" w:hAnsi="Century Gothic"/>
        </w:rPr>
        <w:t>geocerca</w:t>
      </w:r>
      <w:proofErr w:type="spellEnd"/>
      <w:r>
        <w:rPr>
          <w:rFonts w:ascii="Century Gothic" w:hAnsi="Century Gothic"/>
        </w:rPr>
        <w:t xml:space="preserve"> se mostrara un mensaje de error </w:t>
      </w:r>
      <w:r w:rsidRPr="000E29AD">
        <w:rPr>
          <w:rFonts w:ascii="Century Gothic" w:hAnsi="Century Gothic"/>
          <w:b/>
        </w:rPr>
        <w:t>“</w:t>
      </w:r>
      <w:r w:rsidR="00687E1D" w:rsidRPr="00655434">
        <w:rPr>
          <w:rFonts w:ascii="Century Gothic" w:hAnsi="Century Gothic"/>
          <w:u w:val="single"/>
        </w:rPr>
        <w:t xml:space="preserve">No puede realizar </w:t>
      </w:r>
      <w:r w:rsidR="00687E1D">
        <w:rPr>
          <w:rFonts w:ascii="Century Gothic" w:hAnsi="Century Gothic"/>
          <w:u w:val="single"/>
        </w:rPr>
        <w:t xml:space="preserve">el registro de </w:t>
      </w:r>
      <w:r w:rsidR="00687E1D" w:rsidRPr="00655434">
        <w:rPr>
          <w:rFonts w:ascii="Century Gothic" w:hAnsi="Century Gothic"/>
          <w:u w:val="single"/>
        </w:rPr>
        <w:t>"</w:t>
      </w:r>
      <w:r w:rsidR="00687E1D">
        <w:rPr>
          <w:rFonts w:ascii="Century Gothic" w:hAnsi="Century Gothic"/>
          <w:u w:val="single"/>
        </w:rPr>
        <w:t>Entrada/Salida</w:t>
      </w:r>
      <w:r w:rsidR="00687E1D" w:rsidRPr="00655434">
        <w:rPr>
          <w:rFonts w:ascii="Century Gothic" w:hAnsi="Century Gothic"/>
          <w:u w:val="single"/>
        </w:rPr>
        <w:t xml:space="preserve"> fuera de la </w:t>
      </w:r>
      <w:proofErr w:type="spellStart"/>
      <w:r w:rsidR="00687E1D" w:rsidRPr="00655434">
        <w:rPr>
          <w:rFonts w:ascii="Century Gothic" w:hAnsi="Century Gothic"/>
          <w:u w:val="single"/>
        </w:rPr>
        <w:t>geocerca</w:t>
      </w:r>
      <w:proofErr w:type="spellEnd"/>
      <w:r w:rsidR="00687E1D" w:rsidRPr="00655434">
        <w:rPr>
          <w:rFonts w:ascii="Century Gothic" w:hAnsi="Century Gothic"/>
          <w:u w:val="single"/>
        </w:rPr>
        <w:t xml:space="preserve"> definida.”</w:t>
      </w:r>
      <w:r w:rsidR="00687E1D" w:rsidRPr="00895672">
        <w:rPr>
          <w:rFonts w:ascii="Century Gothic" w:hAnsi="Century Gothic"/>
        </w:rPr>
        <w:t>,</w:t>
      </w:r>
    </w:p>
    <w:p w:rsidR="00687E1D" w:rsidRPr="00687E1D" w:rsidRDefault="00687E1D" w:rsidP="00687E1D">
      <w:pPr>
        <w:jc w:val="both"/>
        <w:rPr>
          <w:rFonts w:ascii="Century Gothic" w:hAnsi="Century Gothic"/>
          <w:vertAlign w:val="superscript"/>
        </w:rPr>
      </w:pPr>
      <w:r w:rsidRPr="00687E1D">
        <w:rPr>
          <w:rFonts w:ascii="Century Gothic" w:hAnsi="Century Gothic"/>
        </w:rPr>
        <w:t>En</w:t>
      </w:r>
      <w:r w:rsidRPr="00687E1D">
        <w:rPr>
          <w:rFonts w:ascii="Century Gothic" w:hAnsi="Century Gothic"/>
        </w:rPr>
        <w:t xml:space="preserve"> donde se contendrán dos acciones en la misma alerta:</w:t>
      </w:r>
    </w:p>
    <w:p w:rsidR="00687E1D" w:rsidRPr="00655434" w:rsidRDefault="00687E1D" w:rsidP="00687E1D">
      <w:pPr>
        <w:pStyle w:val="Prrafodelista"/>
        <w:numPr>
          <w:ilvl w:val="2"/>
          <w:numId w:val="11"/>
        </w:numPr>
        <w:jc w:val="both"/>
        <w:rPr>
          <w:rFonts w:ascii="Century Gothic" w:hAnsi="Century Gothic"/>
          <w:vertAlign w:val="superscript"/>
        </w:rPr>
      </w:pPr>
      <w:r>
        <w:rPr>
          <w:rFonts w:ascii="Century Gothic" w:hAnsi="Century Gothic"/>
          <w:b/>
        </w:rPr>
        <w:t>C</w:t>
      </w:r>
      <w:r w:rsidRPr="000162AD">
        <w:rPr>
          <w:rFonts w:ascii="Century Gothic" w:hAnsi="Century Gothic"/>
          <w:b/>
        </w:rPr>
        <w:t>ancelar</w:t>
      </w:r>
      <w:r w:rsidRPr="00895672">
        <w:rPr>
          <w:rFonts w:ascii="Century Gothic" w:hAnsi="Century Gothic"/>
        </w:rPr>
        <w:t xml:space="preserve"> que solo regrese </w:t>
      </w:r>
      <w:r>
        <w:rPr>
          <w:rFonts w:ascii="Century Gothic" w:hAnsi="Century Gothic"/>
        </w:rPr>
        <w:t>a la pantalla del registro de Entrada/Salida del operador.</w:t>
      </w:r>
      <w:r w:rsidRPr="00895672">
        <w:rPr>
          <w:rFonts w:ascii="Century Gothic" w:hAnsi="Century Gothic"/>
        </w:rPr>
        <w:t xml:space="preserve"> </w:t>
      </w:r>
    </w:p>
    <w:p w:rsidR="00687E1D" w:rsidRPr="000162AD" w:rsidRDefault="00687E1D" w:rsidP="00687E1D">
      <w:pPr>
        <w:pStyle w:val="Prrafodelista"/>
        <w:numPr>
          <w:ilvl w:val="2"/>
          <w:numId w:val="11"/>
        </w:numPr>
        <w:jc w:val="both"/>
        <w:rPr>
          <w:rFonts w:ascii="Century Gothic" w:hAnsi="Century Gothic"/>
          <w:vertAlign w:val="superscript"/>
        </w:rPr>
      </w:pPr>
      <w:r>
        <w:rPr>
          <w:rFonts w:ascii="Century Gothic" w:hAnsi="Century Gothic"/>
          <w:b/>
        </w:rPr>
        <w:t>R</w:t>
      </w:r>
      <w:r w:rsidRPr="000162AD">
        <w:rPr>
          <w:rFonts w:ascii="Century Gothic" w:hAnsi="Century Gothic"/>
          <w:b/>
        </w:rPr>
        <w:t>eintentar</w:t>
      </w:r>
      <w:r>
        <w:rPr>
          <w:rFonts w:ascii="Century Gothic" w:hAnsi="Century Gothic"/>
        </w:rPr>
        <w:t xml:space="preserve"> que</w:t>
      </w:r>
      <w:r w:rsidRPr="00895672">
        <w:rPr>
          <w:rFonts w:ascii="Century Gothic" w:hAnsi="Century Gothic"/>
        </w:rPr>
        <w:t xml:space="preserve"> dejará hacer la captura de la ubicación dentro del mapa</w:t>
      </w:r>
      <w:r>
        <w:rPr>
          <w:rFonts w:ascii="Century Gothic" w:hAnsi="Century Gothic"/>
        </w:rPr>
        <w:t xml:space="preserve"> de nuevo</w:t>
      </w:r>
      <w:r w:rsidRPr="00895672">
        <w:rPr>
          <w:rFonts w:ascii="Century Gothic" w:hAnsi="Century Gothic"/>
        </w:rPr>
        <w:t>.</w:t>
      </w:r>
    </w:p>
    <w:p w:rsidR="008C0BD8" w:rsidRDefault="00687E1D" w:rsidP="00687E1D">
      <w:pPr>
        <w:jc w:val="center"/>
        <w:rPr>
          <w:rFonts w:ascii="Century Gothic" w:hAnsi="Century Gothic"/>
          <w:b/>
        </w:rPr>
      </w:pPr>
      <w:ins w:id="2" w:author="Fierro Castelan, Asbeidy Sara" w:date="2017-09-26T12:31:00Z">
        <w:r>
          <w:rPr>
            <w:noProof/>
            <w:lang w:eastAsia="es-MX"/>
          </w:rPr>
          <w:drawing>
            <wp:inline distT="0" distB="0" distL="0" distR="0" wp14:anchorId="555DA18E" wp14:editId="040BB701">
              <wp:extent cx="1845375" cy="3626872"/>
              <wp:effectExtent l="0" t="0" r="254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820" cy="3651331"/>
                      </a:xfrm>
                      <a:prstGeom prst="rect">
                        <a:avLst/>
                      </a:prstGeom>
                    </pic:spPr>
                  </pic:pic>
                </a:graphicData>
              </a:graphic>
            </wp:inline>
          </w:drawing>
        </w:r>
      </w:ins>
    </w:p>
    <w:p w:rsidR="008B2F46" w:rsidRDefault="008B2F46" w:rsidP="00687E1D">
      <w:pPr>
        <w:jc w:val="center"/>
        <w:rPr>
          <w:rFonts w:ascii="Century Gothic" w:hAnsi="Century Gothic"/>
          <w:b/>
        </w:rPr>
      </w:pPr>
    </w:p>
    <w:p w:rsidR="008B2F46" w:rsidRDefault="008B2F46" w:rsidP="00687E1D">
      <w:pPr>
        <w:jc w:val="center"/>
        <w:rPr>
          <w:rFonts w:ascii="Century Gothic" w:hAnsi="Century Gothic"/>
          <w:b/>
        </w:rPr>
      </w:pPr>
    </w:p>
    <w:p w:rsidR="008B2F46" w:rsidRDefault="008B2F46" w:rsidP="00687E1D">
      <w:pPr>
        <w:jc w:val="center"/>
        <w:rPr>
          <w:rFonts w:ascii="Century Gothic" w:hAnsi="Century Gothic"/>
          <w:b/>
        </w:rPr>
      </w:pPr>
    </w:p>
    <w:p w:rsidR="008B2F46" w:rsidRPr="00687E1D" w:rsidRDefault="008B2F46" w:rsidP="00687E1D">
      <w:pPr>
        <w:jc w:val="center"/>
        <w:rPr>
          <w:rFonts w:ascii="Century Gothic" w:hAnsi="Century Gothic"/>
          <w:b/>
        </w:rPr>
      </w:pPr>
    </w:p>
    <w:p w:rsidR="009E637F" w:rsidRDefault="00752FED" w:rsidP="00BE1D0D">
      <w:pPr>
        <w:pStyle w:val="Ttulo1"/>
        <w:numPr>
          <w:ilvl w:val="0"/>
          <w:numId w:val="1"/>
        </w:numPr>
        <w:rPr>
          <w:rFonts w:ascii="Century Gothic" w:hAnsi="Century Gothic" w:cs="Arial"/>
          <w:sz w:val="32"/>
        </w:rPr>
      </w:pPr>
      <w:bookmarkStart w:id="3" w:name="_Toc501030921"/>
      <w:r w:rsidRPr="00BE1D0D">
        <w:rPr>
          <w:rFonts w:ascii="Century Gothic" w:hAnsi="Century Gothic" w:cs="Arial"/>
          <w:sz w:val="32"/>
        </w:rPr>
        <w:lastRenderedPageBreak/>
        <w:t xml:space="preserve">Visualización de la pantalla de </w:t>
      </w:r>
      <w:r w:rsidR="00CD2528">
        <w:rPr>
          <w:rFonts w:ascii="Century Gothic" w:hAnsi="Century Gothic" w:cs="Arial"/>
          <w:sz w:val="32"/>
        </w:rPr>
        <w:t>menú general</w:t>
      </w:r>
      <w:bookmarkEnd w:id="3"/>
    </w:p>
    <w:p w:rsidR="00CD2528" w:rsidRPr="00CD2528" w:rsidRDefault="00CD2528" w:rsidP="00CD2528">
      <w:pPr>
        <w:rPr>
          <w:rFonts w:ascii="Century Gothic" w:hAnsi="Century Gothic"/>
          <w:lang w:val="es-AR"/>
        </w:rPr>
      </w:pPr>
    </w:p>
    <w:p w:rsidR="009A184B" w:rsidRDefault="001E323A" w:rsidP="00D71F39">
      <w:pPr>
        <w:tabs>
          <w:tab w:val="left" w:pos="3671"/>
        </w:tabs>
        <w:rPr>
          <w:rFonts w:ascii="Century Gothic" w:hAnsi="Century Gothic"/>
        </w:rPr>
      </w:pPr>
      <w:r>
        <w:rPr>
          <w:rFonts w:ascii="Century Gothic" w:hAnsi="Century Gothic"/>
        </w:rPr>
        <w:t xml:space="preserve">El operador una vez que realizo el </w:t>
      </w:r>
      <w:proofErr w:type="spellStart"/>
      <w:r>
        <w:rPr>
          <w:rFonts w:ascii="Century Gothic" w:hAnsi="Century Gothic"/>
        </w:rPr>
        <w:t>check</w:t>
      </w:r>
      <w:proofErr w:type="spellEnd"/>
      <w:r>
        <w:rPr>
          <w:rFonts w:ascii="Century Gothic" w:hAnsi="Century Gothic"/>
        </w:rPr>
        <w:t xml:space="preserve"> in podrá ver dentro del menú general </w:t>
      </w:r>
      <w:r w:rsidR="008C0BD8">
        <w:rPr>
          <w:rFonts w:ascii="Century Gothic" w:hAnsi="Century Gothic"/>
        </w:rPr>
        <w:t>la opción de:</w:t>
      </w:r>
    </w:p>
    <w:p w:rsidR="008C0BD8" w:rsidRPr="008C0BD8" w:rsidRDefault="008C0BD8" w:rsidP="00640FB9">
      <w:pPr>
        <w:pStyle w:val="Prrafodelista"/>
        <w:numPr>
          <w:ilvl w:val="0"/>
          <w:numId w:val="12"/>
        </w:numPr>
        <w:tabs>
          <w:tab w:val="left" w:pos="3671"/>
        </w:tabs>
        <w:rPr>
          <w:rFonts w:ascii="Century Gothic" w:hAnsi="Century Gothic"/>
        </w:rPr>
      </w:pPr>
      <w:r w:rsidRPr="008C0BD8">
        <w:rPr>
          <w:rFonts w:ascii="Century Gothic" w:hAnsi="Century Gothic"/>
        </w:rPr>
        <w:t>Entrada laboral</w:t>
      </w:r>
      <w:r w:rsidR="00640FB9" w:rsidRPr="00640FB9">
        <w:rPr>
          <w:rFonts w:ascii="Century Gothic" w:hAnsi="Century Gothic"/>
        </w:rPr>
        <w:sym w:font="Wingdings" w:char="F0E0"/>
      </w:r>
      <w:r w:rsidR="00640FB9">
        <w:rPr>
          <w:rFonts w:ascii="Century Gothic" w:hAnsi="Century Gothic"/>
        </w:rPr>
        <w:t>Con un símbolo “</w:t>
      </w:r>
      <w:r w:rsidR="00640FB9">
        <w:rPr>
          <w:rFonts w:ascii="MS Mincho" w:eastAsia="MS Mincho" w:hAnsi="MS Mincho" w:cs="MS Mincho" w:hint="eastAsia"/>
        </w:rPr>
        <w:t>✓</w:t>
      </w:r>
      <w:r w:rsidR="00640FB9">
        <w:rPr>
          <w:rFonts w:ascii="Century Gothic" w:hAnsi="Century Gothic"/>
        </w:rPr>
        <w:t>”</w:t>
      </w:r>
    </w:p>
    <w:p w:rsidR="008C0BD8" w:rsidRPr="008C0BD8" w:rsidRDefault="008C0BD8" w:rsidP="00640FB9">
      <w:pPr>
        <w:pStyle w:val="Prrafodelista"/>
        <w:numPr>
          <w:ilvl w:val="0"/>
          <w:numId w:val="12"/>
        </w:numPr>
        <w:tabs>
          <w:tab w:val="left" w:pos="3671"/>
        </w:tabs>
        <w:rPr>
          <w:rFonts w:ascii="Century Gothic" w:hAnsi="Century Gothic"/>
        </w:rPr>
      </w:pPr>
      <w:r w:rsidRPr="008C0BD8">
        <w:rPr>
          <w:rFonts w:ascii="Century Gothic" w:hAnsi="Century Gothic"/>
        </w:rPr>
        <w:t>Salida laboral</w:t>
      </w:r>
    </w:p>
    <w:p w:rsidR="008C0BD8" w:rsidRDefault="00640FB9" w:rsidP="00D71F39">
      <w:pPr>
        <w:tabs>
          <w:tab w:val="left" w:pos="3671"/>
        </w:tabs>
        <w:rPr>
          <w:rFonts w:ascii="Century Gothic" w:hAnsi="Century Gothic"/>
        </w:rPr>
      </w:pPr>
      <w:r>
        <w:rPr>
          <w:rFonts w:ascii="Century Gothic" w:hAnsi="Century Gothic"/>
        </w:rPr>
        <w:t>Se podrá hacer clic en la opción salida laboral realizando las siguientes validaciones:</w:t>
      </w:r>
    </w:p>
    <w:p w:rsidR="00640FB9" w:rsidRDefault="00640FB9" w:rsidP="00640FB9">
      <w:pPr>
        <w:pStyle w:val="Prrafodelista"/>
        <w:numPr>
          <w:ilvl w:val="0"/>
          <w:numId w:val="13"/>
        </w:numPr>
        <w:tabs>
          <w:tab w:val="left" w:pos="3671"/>
        </w:tabs>
        <w:rPr>
          <w:rFonts w:ascii="Century Gothic" w:hAnsi="Century Gothic"/>
        </w:rPr>
      </w:pPr>
      <w:r w:rsidRPr="00640FB9">
        <w:rPr>
          <w:rFonts w:ascii="Century Gothic" w:hAnsi="Century Gothic"/>
        </w:rPr>
        <w:t>El operador haya realizado una rutina de tipo diaria correspondiente al día actual.</w:t>
      </w:r>
    </w:p>
    <w:p w:rsidR="00E6013F" w:rsidRDefault="00640FB9" w:rsidP="00640FB9">
      <w:pPr>
        <w:tabs>
          <w:tab w:val="left" w:pos="3671"/>
        </w:tabs>
        <w:rPr>
          <w:rFonts w:ascii="Century Gothic" w:hAnsi="Century Gothic"/>
        </w:rPr>
      </w:pPr>
      <w:r>
        <w:rPr>
          <w:rFonts w:ascii="Century Gothic" w:hAnsi="Century Gothic"/>
        </w:rPr>
        <w:t>Donde en caso de haberla</w:t>
      </w:r>
      <w:r w:rsidR="008B2F46">
        <w:rPr>
          <w:rFonts w:ascii="Century Gothic" w:hAnsi="Century Gothic"/>
        </w:rPr>
        <w:t xml:space="preserve"> realizado</w:t>
      </w:r>
      <w:r w:rsidR="00324FB4">
        <w:rPr>
          <w:rFonts w:ascii="Century Gothic" w:hAnsi="Century Gothic"/>
        </w:rPr>
        <w:t xml:space="preserve"> se deberán realizar los siguientes pasos tal como se hace el </w:t>
      </w:r>
      <w:proofErr w:type="spellStart"/>
      <w:r w:rsidR="00324FB4">
        <w:rPr>
          <w:rFonts w:ascii="Century Gothic" w:hAnsi="Century Gothic"/>
        </w:rPr>
        <w:t>check</w:t>
      </w:r>
      <w:proofErr w:type="spellEnd"/>
      <w:r w:rsidR="00324FB4">
        <w:rPr>
          <w:rFonts w:ascii="Century Gothic" w:hAnsi="Century Gothic"/>
        </w:rPr>
        <w:t xml:space="preserve"> in:</w:t>
      </w:r>
    </w:p>
    <w:p w:rsidR="00E6013F" w:rsidRPr="001E323A" w:rsidRDefault="00E6013F" w:rsidP="00E6013F">
      <w:pPr>
        <w:jc w:val="both"/>
        <w:rPr>
          <w:rFonts w:ascii="Century Gothic" w:hAnsi="Century Gothic"/>
          <w:vertAlign w:val="superscript"/>
        </w:rPr>
      </w:pPr>
      <w:r w:rsidRPr="001E323A">
        <w:rPr>
          <w:rFonts w:ascii="Century Gothic" w:hAnsi="Century Gothic"/>
        </w:rPr>
        <w:t xml:space="preserve">Como primer paso debe dar acceso al GPS para una ubicación más precisa, es por ello que se debe mostrar una alerta con el mensaje </w:t>
      </w:r>
      <w:r w:rsidRPr="001E323A">
        <w:rPr>
          <w:rFonts w:ascii="Century Gothic" w:hAnsi="Century Gothic"/>
          <w:u w:val="single"/>
        </w:rPr>
        <w:t>“Para continuar, permite que el dispositivo active la ubicación.”</w:t>
      </w:r>
      <w:r w:rsidRPr="001E323A">
        <w:rPr>
          <w:rFonts w:ascii="Century Gothic" w:hAnsi="Century Gothic"/>
        </w:rPr>
        <w:t xml:space="preserve">; en conjunto con dos acciones; con la opción de </w:t>
      </w:r>
      <w:r w:rsidRPr="001E323A">
        <w:rPr>
          <w:rFonts w:ascii="Century Gothic" w:hAnsi="Century Gothic"/>
          <w:b/>
        </w:rPr>
        <w:t>Cancelar</w:t>
      </w:r>
      <w:r w:rsidRPr="001E323A">
        <w:rPr>
          <w:rFonts w:ascii="Century Gothic" w:hAnsi="Century Gothic"/>
        </w:rPr>
        <w:t xml:space="preserve"> para cerrar la ventana de alerta o </w:t>
      </w:r>
      <w:r w:rsidRPr="001E323A">
        <w:rPr>
          <w:rFonts w:ascii="Century Gothic" w:hAnsi="Century Gothic"/>
          <w:b/>
        </w:rPr>
        <w:t>Aceptar</w:t>
      </w:r>
      <w:r w:rsidRPr="001E323A">
        <w:rPr>
          <w:rFonts w:ascii="Century Gothic" w:hAnsi="Century Gothic"/>
        </w:rPr>
        <w:t xml:space="preserve"> para dar acceso al GPS.</w:t>
      </w:r>
    </w:p>
    <w:p w:rsidR="00E6013F" w:rsidRDefault="00E6013F" w:rsidP="002254A5">
      <w:pPr>
        <w:rPr>
          <w:rFonts w:ascii="Century Gothic" w:hAnsi="Century Gothic"/>
          <w:vertAlign w:val="superscript"/>
        </w:rPr>
      </w:pPr>
      <w:r>
        <w:rPr>
          <w:noProof/>
          <w:lang w:eastAsia="es-MX"/>
        </w:rPr>
        <w:lastRenderedPageBreak/>
        <w:drawing>
          <wp:inline distT="0" distB="0" distL="0" distR="0" wp14:anchorId="6CD16F43" wp14:editId="39A64E42">
            <wp:extent cx="1875342" cy="37051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2250" cy="3718750"/>
                    </a:xfrm>
                    <a:prstGeom prst="rect">
                      <a:avLst/>
                    </a:prstGeom>
                  </pic:spPr>
                </pic:pic>
              </a:graphicData>
            </a:graphic>
          </wp:inline>
        </w:drawing>
      </w:r>
    </w:p>
    <w:p w:rsidR="00E6013F" w:rsidRDefault="00E6013F" w:rsidP="00E6013F">
      <w:pPr>
        <w:jc w:val="both"/>
        <w:rPr>
          <w:rFonts w:ascii="Century Gothic" w:hAnsi="Century Gothic"/>
        </w:rPr>
      </w:pPr>
    </w:p>
    <w:p w:rsidR="00E6013F" w:rsidRPr="007C02C3" w:rsidRDefault="00E6013F" w:rsidP="00E6013F">
      <w:pPr>
        <w:jc w:val="both"/>
        <w:rPr>
          <w:rFonts w:ascii="Century Gothic" w:hAnsi="Century Gothic"/>
          <w:vertAlign w:val="superscript"/>
        </w:rPr>
      </w:pPr>
      <w:r w:rsidRPr="007C02C3">
        <w:rPr>
          <w:rFonts w:ascii="Century Gothic" w:hAnsi="Century Gothic"/>
        </w:rPr>
        <w:t xml:space="preserve">Una vez activado el GPS, como siguiente pantalla dentro de la aplicación será la visualización del mapa de la ciudad (como se visualiza en google </w:t>
      </w:r>
      <w:proofErr w:type="spellStart"/>
      <w:r w:rsidRPr="007C02C3">
        <w:rPr>
          <w:rFonts w:ascii="Century Gothic" w:hAnsi="Century Gothic"/>
        </w:rPr>
        <w:t>maps</w:t>
      </w:r>
      <w:proofErr w:type="spellEnd"/>
      <w:r w:rsidRPr="007C02C3">
        <w:rPr>
          <w:rFonts w:ascii="Century Gothic" w:hAnsi="Century Gothic"/>
        </w:rPr>
        <w:t xml:space="preserve">) y la opción de </w:t>
      </w:r>
      <w:r w:rsidRPr="007C02C3">
        <w:rPr>
          <w:rFonts w:ascii="Century Gothic" w:hAnsi="Century Gothic"/>
          <w:b/>
          <w:u w:val="single"/>
        </w:rPr>
        <w:t>Ubícame</w:t>
      </w:r>
      <w:r w:rsidRPr="007C02C3">
        <w:rPr>
          <w:rFonts w:ascii="Century Gothic" w:hAnsi="Century Gothic"/>
        </w:rPr>
        <w:t xml:space="preserve"> para una localización más precisa que ayudará al operador a saber que se encuentra en la zona correcta ya que debe visualizarse la </w:t>
      </w:r>
      <w:proofErr w:type="spellStart"/>
      <w:r w:rsidRPr="007C02C3">
        <w:rPr>
          <w:rFonts w:ascii="Century Gothic" w:hAnsi="Century Gothic"/>
        </w:rPr>
        <w:t>geocerca</w:t>
      </w:r>
      <w:proofErr w:type="spellEnd"/>
      <w:r w:rsidRPr="007C02C3">
        <w:rPr>
          <w:rFonts w:ascii="Century Gothic" w:hAnsi="Century Gothic"/>
        </w:rPr>
        <w:t xml:space="preserve"> establecida para su planta asignada.</w:t>
      </w:r>
    </w:p>
    <w:p w:rsidR="00E6013F" w:rsidRPr="00776C32" w:rsidRDefault="00E6013F" w:rsidP="00E6013F">
      <w:pPr>
        <w:jc w:val="both"/>
        <w:rPr>
          <w:rFonts w:ascii="Century Gothic" w:hAnsi="Century Gothic"/>
          <w:vertAlign w:val="superscript"/>
        </w:rPr>
      </w:pPr>
      <w:r>
        <w:rPr>
          <w:rFonts w:ascii="Century Gothic" w:hAnsi="Century Gothic"/>
        </w:rPr>
        <w:t>U</w:t>
      </w:r>
      <w:r w:rsidRPr="00EA5B22">
        <w:rPr>
          <w:rFonts w:ascii="Century Gothic" w:hAnsi="Century Gothic"/>
        </w:rPr>
        <w:t>na vez ubicado en el punto correcto se</w:t>
      </w:r>
      <w:r>
        <w:rPr>
          <w:rFonts w:ascii="Century Gothic" w:hAnsi="Century Gothic"/>
        </w:rPr>
        <w:t xml:space="preserve"> </w:t>
      </w:r>
      <w:r w:rsidRPr="00776C32">
        <w:rPr>
          <w:rFonts w:ascii="Century Gothic" w:hAnsi="Century Gothic"/>
        </w:rPr>
        <w:t>ten</w:t>
      </w:r>
      <w:r>
        <w:rPr>
          <w:rFonts w:ascii="Century Gothic" w:hAnsi="Century Gothic"/>
        </w:rPr>
        <w:t>drá</w:t>
      </w:r>
      <w:r w:rsidRPr="00776C32">
        <w:rPr>
          <w:rFonts w:ascii="Century Gothic" w:hAnsi="Century Gothic"/>
        </w:rPr>
        <w:t xml:space="preserve"> un botón </w:t>
      </w:r>
      <w:r w:rsidRPr="00776C32">
        <w:rPr>
          <w:rFonts w:ascii="Century Gothic" w:hAnsi="Century Gothic"/>
          <w:b/>
        </w:rPr>
        <w:t>Guardar</w:t>
      </w:r>
      <w:r w:rsidRPr="00776C32">
        <w:rPr>
          <w:rFonts w:ascii="Century Gothic" w:hAnsi="Century Gothic"/>
        </w:rPr>
        <w:t xml:space="preserve"> que hará que las coordenadas </w:t>
      </w:r>
      <w:r>
        <w:rPr>
          <w:rFonts w:ascii="Century Gothic" w:hAnsi="Century Gothic"/>
        </w:rPr>
        <w:t>y</w:t>
      </w:r>
      <w:r w:rsidRPr="00EA5B22">
        <w:rPr>
          <w:rFonts w:ascii="Century Gothic" w:hAnsi="Century Gothic"/>
        </w:rPr>
        <w:t xml:space="preserve"> la dirección exacta del sitio donde se encuentra</w:t>
      </w:r>
      <w:r>
        <w:rPr>
          <w:rFonts w:ascii="Century Gothic" w:hAnsi="Century Gothic"/>
        </w:rPr>
        <w:t xml:space="preserve"> el operador</w:t>
      </w:r>
      <w:r w:rsidRPr="00776C32">
        <w:rPr>
          <w:rFonts w:ascii="Century Gothic" w:hAnsi="Century Gothic"/>
        </w:rPr>
        <w:t xml:space="preserve"> se</w:t>
      </w:r>
      <w:r>
        <w:rPr>
          <w:rFonts w:ascii="Century Gothic" w:hAnsi="Century Gothic"/>
        </w:rPr>
        <w:t>an</w:t>
      </w:r>
      <w:r w:rsidRPr="00776C32">
        <w:rPr>
          <w:rFonts w:ascii="Century Gothic" w:hAnsi="Century Gothic"/>
        </w:rPr>
        <w:t xml:space="preserve"> </w:t>
      </w:r>
      <w:r>
        <w:rPr>
          <w:rFonts w:ascii="Century Gothic" w:hAnsi="Century Gothic"/>
        </w:rPr>
        <w:t>registradas</w:t>
      </w:r>
      <w:r w:rsidRPr="00776C32">
        <w:rPr>
          <w:rFonts w:ascii="Century Gothic" w:hAnsi="Century Gothic"/>
        </w:rPr>
        <w:t xml:space="preserve"> en el campo de </w:t>
      </w:r>
      <w:r>
        <w:rPr>
          <w:rFonts w:ascii="Century Gothic" w:hAnsi="Century Gothic"/>
          <w:b/>
        </w:rPr>
        <w:t>Geolocalización</w:t>
      </w:r>
      <w:r w:rsidRPr="00776C32">
        <w:rPr>
          <w:rFonts w:ascii="Century Gothic" w:hAnsi="Century Gothic"/>
          <w:b/>
        </w:rPr>
        <w:t xml:space="preserve"> (Coordenadas)</w:t>
      </w:r>
      <w:r>
        <w:rPr>
          <w:rFonts w:ascii="Century Gothic" w:hAnsi="Century Gothic"/>
        </w:rPr>
        <w:t>;</w:t>
      </w:r>
      <w:r w:rsidRPr="00EA5B22">
        <w:rPr>
          <w:rFonts w:ascii="Century Gothic" w:hAnsi="Century Gothic"/>
        </w:rPr>
        <w:t xml:space="preserve"> una vez obtenido el dato</w:t>
      </w:r>
      <w:r>
        <w:rPr>
          <w:rFonts w:ascii="Century Gothic" w:hAnsi="Century Gothic"/>
        </w:rPr>
        <w:t>,</w:t>
      </w:r>
      <w:r w:rsidRPr="00776C32">
        <w:rPr>
          <w:rFonts w:ascii="Century Gothic" w:hAnsi="Century Gothic"/>
        </w:rPr>
        <w:t xml:space="preserve"> en el mismo formulario se debe tener el botón </w:t>
      </w:r>
      <w:r>
        <w:rPr>
          <w:rFonts w:ascii="Century Gothic" w:hAnsi="Century Gothic"/>
          <w:b/>
        </w:rPr>
        <w:t>“</w:t>
      </w:r>
      <w:r w:rsidR="00324FB4">
        <w:rPr>
          <w:rFonts w:ascii="Century Gothic" w:hAnsi="Century Gothic"/>
          <w:b/>
        </w:rPr>
        <w:t>Salida</w:t>
      </w:r>
      <w:r w:rsidR="00C978CB">
        <w:rPr>
          <w:rFonts w:ascii="Century Gothic" w:hAnsi="Century Gothic"/>
          <w:b/>
        </w:rPr>
        <w:t xml:space="preserve"> e</w:t>
      </w:r>
      <w:r>
        <w:rPr>
          <w:rFonts w:ascii="Century Gothic" w:hAnsi="Century Gothic"/>
          <w:b/>
        </w:rPr>
        <w:t>xitosa”</w:t>
      </w:r>
      <w:r w:rsidR="00324FB4">
        <w:rPr>
          <w:rFonts w:ascii="Century Gothic" w:hAnsi="Century Gothic"/>
        </w:rPr>
        <w:t>.</w:t>
      </w:r>
    </w:p>
    <w:p w:rsidR="00E6013F" w:rsidRDefault="00E6013F" w:rsidP="00E6013F">
      <w:pPr>
        <w:ind w:left="1080"/>
        <w:jc w:val="center"/>
        <w:rPr>
          <w:rFonts w:ascii="Century Gothic" w:hAnsi="Century Gothic"/>
          <w:vertAlign w:val="superscript"/>
        </w:rPr>
      </w:pPr>
      <w:r w:rsidRPr="00E90CF6">
        <w:rPr>
          <w:rFonts w:ascii="Century Gothic" w:hAnsi="Century Gothic"/>
          <w:noProof/>
        </w:rPr>
        <w:lastRenderedPageBreak/>
        <mc:AlternateContent>
          <mc:Choice Requires="wps">
            <w:drawing>
              <wp:anchor distT="0" distB="0" distL="114300" distR="114300" simplePos="0" relativeHeight="251670528" behindDoc="0" locked="0" layoutInCell="1" allowOverlap="1" wp14:anchorId="1412508C" wp14:editId="1DA8C335">
                <wp:simplePos x="0" y="0"/>
                <wp:positionH relativeFrom="column">
                  <wp:posOffset>3752850</wp:posOffset>
                </wp:positionH>
                <wp:positionV relativeFrom="paragraph">
                  <wp:posOffset>3027235</wp:posOffset>
                </wp:positionV>
                <wp:extent cx="1044963" cy="225631"/>
                <wp:effectExtent l="0" t="0" r="22225" b="2222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963" cy="225631"/>
                        </a:xfrm>
                        <a:prstGeom prst="rect">
                          <a:avLst/>
                        </a:prstGeom>
                        <a:solidFill>
                          <a:schemeClr val="bg1"/>
                        </a:solidFill>
                        <a:ln w="9525">
                          <a:solidFill>
                            <a:srgbClr val="000000"/>
                          </a:solidFill>
                          <a:miter lim="800000"/>
                          <a:headEnd/>
                          <a:tailEnd/>
                        </a:ln>
                      </wps:spPr>
                      <wps:txbx>
                        <w:txbxContent>
                          <w:p w:rsidR="00E6013F" w:rsidRPr="008C0BD8" w:rsidRDefault="00324FB4" w:rsidP="00E6013F">
                            <w:pPr>
                              <w:jc w:val="center"/>
                              <w:rPr>
                                <w:rFonts w:ascii="Comic Sans MS" w:hAnsi="Comic Sans MS"/>
                                <w:sz w:val="14"/>
                                <w:szCs w:val="14"/>
                              </w:rPr>
                            </w:pPr>
                            <w:r>
                              <w:rPr>
                                <w:rFonts w:ascii="Century Gothic" w:hAnsi="Century Gothic"/>
                                <w:b/>
                                <w:sz w:val="14"/>
                                <w:szCs w:val="14"/>
                              </w:rPr>
                              <w:t xml:space="preserve">Salida </w:t>
                            </w:r>
                            <w:r w:rsidR="00C978CB">
                              <w:rPr>
                                <w:rFonts w:ascii="Century Gothic" w:hAnsi="Century Gothic"/>
                                <w:b/>
                                <w:sz w:val="14"/>
                                <w:szCs w:val="14"/>
                              </w:rPr>
                              <w:t>e</w:t>
                            </w:r>
                            <w:r w:rsidR="00E6013F" w:rsidRPr="008C0BD8">
                              <w:rPr>
                                <w:rFonts w:ascii="Century Gothic" w:hAnsi="Century Gothic"/>
                                <w:b/>
                                <w:sz w:val="14"/>
                                <w:szCs w:val="14"/>
                              </w:rPr>
                              <w:t xml:space="preserve">xitosa </w:t>
                            </w:r>
                            <w:r w:rsidR="00E6013F" w:rsidRPr="008C0BD8">
                              <w:rPr>
                                <w:rFonts w:ascii="MS Gothic" w:eastAsia="MS Gothic" w:hAnsi="MS Gothic" w:cs="MS Gothic" w:hint="eastAsia"/>
                                <w:b/>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5.5pt;margin-top:238.35pt;width:82.3pt;height: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" fillcolor="white [3212]">
                <v:textbox>
                  <w:txbxContent>
                    <w:p w:rsidR="00E6013F" w:rsidRPr="008C0BD8" w:rsidRDefault="00324FB4" w:rsidP="00E6013F">
                      <w:pPr>
                        <w:jc w:val="center"/>
                        <w:rPr>
                          <w:rFonts w:ascii="Comic Sans MS" w:hAnsi="Comic Sans MS"/>
                          <w:sz w:val="14"/>
                          <w:szCs w:val="14"/>
                        </w:rPr>
                      </w:pPr>
                      <w:r>
                        <w:rPr>
                          <w:rFonts w:ascii="Century Gothic" w:hAnsi="Century Gothic"/>
                          <w:b/>
                          <w:sz w:val="14"/>
                          <w:szCs w:val="14"/>
                        </w:rPr>
                        <w:t xml:space="preserve">Salida </w:t>
                      </w:r>
                      <w:r w:rsidR="00C978CB">
                        <w:rPr>
                          <w:rFonts w:ascii="Century Gothic" w:hAnsi="Century Gothic"/>
                          <w:b/>
                          <w:sz w:val="14"/>
                          <w:szCs w:val="14"/>
                        </w:rPr>
                        <w:t>e</w:t>
                      </w:r>
                      <w:r w:rsidR="00E6013F" w:rsidRPr="008C0BD8">
                        <w:rPr>
                          <w:rFonts w:ascii="Century Gothic" w:hAnsi="Century Gothic"/>
                          <w:b/>
                          <w:sz w:val="14"/>
                          <w:szCs w:val="14"/>
                        </w:rPr>
                        <w:t xml:space="preserve">xitosa </w:t>
                      </w:r>
                      <w:r w:rsidR="00E6013F" w:rsidRPr="008C0BD8">
                        <w:rPr>
                          <w:rFonts w:ascii="MS Gothic" w:eastAsia="MS Gothic" w:hAnsi="MS Gothic" w:cs="MS Gothic" w:hint="eastAsia"/>
                          <w:b/>
                          <w:sz w:val="14"/>
                          <w:szCs w:val="14"/>
                        </w:rPr>
                        <w:t>✓</w:t>
                      </w:r>
                    </w:p>
                  </w:txbxContent>
                </v:textbox>
              </v:shape>
            </w:pict>
          </mc:Fallback>
        </mc:AlternateContent>
      </w:r>
      <w:r>
        <w:rPr>
          <w:noProof/>
          <w:lang w:eastAsia="es-MX"/>
        </w:rPr>
        <w:drawing>
          <wp:inline distT="0" distB="0" distL="0" distR="0" wp14:anchorId="6E559281" wp14:editId="63E25F4A">
            <wp:extent cx="4027251" cy="385044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2820" cy="3855774"/>
                    </a:xfrm>
                    <a:prstGeom prst="rect">
                      <a:avLst/>
                    </a:prstGeom>
                  </pic:spPr>
                </pic:pic>
              </a:graphicData>
            </a:graphic>
          </wp:inline>
        </w:drawing>
      </w:r>
    </w:p>
    <w:p w:rsidR="0035488C" w:rsidRDefault="0035488C" w:rsidP="00E6013F">
      <w:pPr>
        <w:jc w:val="center"/>
        <w:rPr>
          <w:rFonts w:ascii="Century Gothic" w:eastAsia="Times New Roman" w:hAnsi="Century Gothic" w:cs="Times New Roman"/>
          <w:b/>
          <w:bCs/>
          <w:color w:val="4F81BD" w:themeColor="accent1"/>
          <w:sz w:val="18"/>
          <w:szCs w:val="18"/>
          <w:lang w:val="es-ES"/>
        </w:rPr>
      </w:pPr>
    </w:p>
    <w:p w:rsidR="00F064E7" w:rsidRPr="00F064E7" w:rsidRDefault="00E6013F" w:rsidP="008B2F46">
      <w:pPr>
        <w:jc w:val="both"/>
        <w:rPr>
          <w:rFonts w:ascii="Century Gothic" w:hAnsi="Century Gothic"/>
        </w:rPr>
      </w:pPr>
      <w:r w:rsidRPr="007C02C3">
        <w:rPr>
          <w:rFonts w:ascii="Century Gothic" w:hAnsi="Century Gothic"/>
        </w:rPr>
        <w:t>Al presionar el botón</w:t>
      </w:r>
      <w:r w:rsidR="00324FB4">
        <w:rPr>
          <w:rFonts w:ascii="Century Gothic" w:hAnsi="Century Gothic"/>
        </w:rPr>
        <w:t xml:space="preserve"> “</w:t>
      </w:r>
      <w:r w:rsidR="00324FB4">
        <w:rPr>
          <w:rFonts w:ascii="Century Gothic" w:hAnsi="Century Gothic"/>
          <w:b/>
        </w:rPr>
        <w:t>Salida E</w:t>
      </w:r>
      <w:r w:rsidR="00324FB4" w:rsidRPr="00324FB4">
        <w:rPr>
          <w:rFonts w:ascii="Century Gothic" w:hAnsi="Century Gothic"/>
          <w:b/>
        </w:rPr>
        <w:t>xitosa</w:t>
      </w:r>
      <w:r w:rsidR="00324FB4">
        <w:rPr>
          <w:rFonts w:ascii="Century Gothic" w:hAnsi="Century Gothic"/>
        </w:rPr>
        <w:t>”</w:t>
      </w:r>
      <w:r w:rsidRPr="007C02C3">
        <w:rPr>
          <w:rFonts w:ascii="Century Gothic" w:hAnsi="Century Gothic"/>
        </w:rPr>
        <w:t>,</w:t>
      </w:r>
      <w:r w:rsidR="008B2F46">
        <w:rPr>
          <w:rFonts w:ascii="Century Gothic" w:hAnsi="Century Gothic"/>
        </w:rPr>
        <w:t xml:space="preserve"> se podrá observar la sección de </w:t>
      </w:r>
      <w:r w:rsidR="008B2F46" w:rsidRPr="008B2F46">
        <w:rPr>
          <w:rFonts w:ascii="Century Gothic" w:hAnsi="Century Gothic"/>
          <w:b/>
        </w:rPr>
        <w:t>“Formato de asistencias”</w:t>
      </w:r>
      <w:r w:rsidR="008B2F46">
        <w:rPr>
          <w:rFonts w:ascii="Century Gothic" w:hAnsi="Century Gothic"/>
          <w:b/>
        </w:rPr>
        <w:t>.</w:t>
      </w:r>
    </w:p>
    <w:p w:rsidR="00F064E7" w:rsidRPr="00F064E7" w:rsidRDefault="00F064E7" w:rsidP="00F064E7">
      <w:pPr>
        <w:jc w:val="both"/>
        <w:rPr>
          <w:rFonts w:ascii="Century Gothic" w:hAnsi="Century Gothic"/>
          <w:vertAlign w:val="superscript"/>
        </w:rPr>
      </w:pPr>
      <w:r w:rsidRPr="00F064E7">
        <w:rPr>
          <w:rFonts w:ascii="Century Gothic" w:hAnsi="Century Gothic"/>
        </w:rPr>
        <w:t xml:space="preserve">En </w:t>
      </w:r>
      <w:r w:rsidRPr="00F064E7">
        <w:rPr>
          <w:rFonts w:ascii="Century Gothic" w:hAnsi="Century Gothic"/>
        </w:rPr>
        <w:t xml:space="preserve">esta sección deberá ser cargada una imagen del formato que a los operadores se les otorga para mostrar como evidencia de que asistieron a la planta que se les es asignada con la respectiva fecha, firma y sello del cliente, esta captura debe ser la misma para cada sección donde se incluya una </w:t>
      </w:r>
      <w:r w:rsidRPr="00F064E7">
        <w:rPr>
          <w:rFonts w:ascii="Century Gothic" w:hAnsi="Century Gothic"/>
          <w:b/>
        </w:rPr>
        <w:t>fotografía</w:t>
      </w:r>
      <w:r w:rsidRPr="00F064E7">
        <w:rPr>
          <w:rFonts w:ascii="Century Gothic" w:hAnsi="Century Gothic"/>
        </w:rPr>
        <w:t xml:space="preserve"> </w:t>
      </w:r>
      <w:r>
        <w:rPr>
          <w:rFonts w:ascii="Century Gothic" w:hAnsi="Century Gothic"/>
        </w:rPr>
        <w:t>.</w:t>
      </w:r>
    </w:p>
    <w:p w:rsidR="00F064E7" w:rsidRDefault="00F064E7" w:rsidP="00F064E7">
      <w:pPr>
        <w:ind w:left="360"/>
        <w:jc w:val="center"/>
        <w:rPr>
          <w:rFonts w:ascii="Century Gothic" w:hAnsi="Century Gothic"/>
          <w:vertAlign w:val="superscript"/>
        </w:rPr>
      </w:pPr>
      <w:r>
        <w:rPr>
          <w:noProof/>
          <w:lang w:eastAsia="es-MX"/>
        </w:rPr>
        <w:lastRenderedPageBreak/>
        <w:drawing>
          <wp:inline distT="0" distB="0" distL="0" distR="0" wp14:anchorId="30E72930" wp14:editId="2F23D53B">
            <wp:extent cx="2130357" cy="4336798"/>
            <wp:effectExtent l="0" t="0" r="381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9329" cy="4355063"/>
                    </a:xfrm>
                    <a:prstGeom prst="rect">
                      <a:avLst/>
                    </a:prstGeom>
                  </pic:spPr>
                </pic:pic>
              </a:graphicData>
            </a:graphic>
          </wp:inline>
        </w:drawing>
      </w:r>
    </w:p>
    <w:p w:rsidR="00F064E7" w:rsidRDefault="00F064E7" w:rsidP="00F0556A">
      <w:pPr>
        <w:jc w:val="both"/>
        <w:rPr>
          <w:rFonts w:ascii="Century Gothic" w:hAnsi="Century Gothic"/>
        </w:rPr>
      </w:pPr>
      <w:r>
        <w:rPr>
          <w:rFonts w:ascii="Century Gothic" w:hAnsi="Century Gothic"/>
        </w:rPr>
        <w:t>Una vez registra</w:t>
      </w:r>
      <w:r>
        <w:rPr>
          <w:rFonts w:ascii="Century Gothic" w:hAnsi="Century Gothic"/>
        </w:rPr>
        <w:t xml:space="preserve">da la información de la </w:t>
      </w:r>
      <w:r>
        <w:rPr>
          <w:rFonts w:ascii="Century Gothic" w:hAnsi="Century Gothic"/>
        </w:rPr>
        <w:t xml:space="preserve">Salida, carga de la imagen del formato de asistencias se puede </w:t>
      </w:r>
      <w:r w:rsidRPr="00655434">
        <w:rPr>
          <w:rFonts w:ascii="Century Gothic" w:hAnsi="Century Gothic"/>
          <w:b/>
        </w:rPr>
        <w:t>cerrar sesión</w:t>
      </w:r>
      <w:r>
        <w:rPr>
          <w:rFonts w:ascii="Century Gothic" w:hAnsi="Century Gothic"/>
        </w:rPr>
        <w:t>.</w:t>
      </w:r>
    </w:p>
    <w:p w:rsidR="00F0556A" w:rsidRPr="00F0556A" w:rsidRDefault="00F0556A" w:rsidP="00F0556A">
      <w:pPr>
        <w:jc w:val="both"/>
        <w:rPr>
          <w:rFonts w:ascii="Century Gothic" w:hAnsi="Century Gothic"/>
          <w:vertAlign w:val="superscript"/>
        </w:rPr>
      </w:pPr>
      <w:r w:rsidRPr="00F0556A">
        <w:rPr>
          <w:rFonts w:ascii="Century Gothic" w:hAnsi="Century Gothic"/>
        </w:rPr>
        <w:t xml:space="preserve">Al presionar el botón de </w:t>
      </w:r>
      <w:r w:rsidRPr="00F0556A">
        <w:rPr>
          <w:rFonts w:ascii="Century Gothic" w:hAnsi="Century Gothic"/>
          <w:b/>
        </w:rPr>
        <w:t>cerrar sesión</w:t>
      </w:r>
      <w:r w:rsidRPr="00F0556A">
        <w:rPr>
          <w:rFonts w:ascii="Century Gothic" w:hAnsi="Century Gothic"/>
        </w:rPr>
        <w:t xml:space="preserve"> y no tener cargado el formato de asistencias debe alertar con el siguiente mensaje: “No se ha cargado formato de asistencias”, seguido de dos acciones en la misma alerta:</w:t>
      </w:r>
    </w:p>
    <w:p w:rsidR="00F0556A" w:rsidRPr="00F0556A" w:rsidRDefault="00F0556A" w:rsidP="00F0556A">
      <w:pPr>
        <w:pStyle w:val="Prrafodelista"/>
        <w:numPr>
          <w:ilvl w:val="0"/>
          <w:numId w:val="18"/>
        </w:numPr>
        <w:jc w:val="both"/>
        <w:rPr>
          <w:rFonts w:ascii="Century Gothic" w:hAnsi="Century Gothic"/>
          <w:vertAlign w:val="superscript"/>
        </w:rPr>
      </w:pPr>
      <w:r w:rsidRPr="00F0556A">
        <w:rPr>
          <w:rFonts w:ascii="Century Gothic" w:hAnsi="Century Gothic"/>
          <w:b/>
        </w:rPr>
        <w:t>Cancelar</w:t>
      </w:r>
      <w:r w:rsidRPr="00F0556A">
        <w:rPr>
          <w:rFonts w:ascii="Century Gothic" w:hAnsi="Century Gothic"/>
        </w:rPr>
        <w:t xml:space="preserve"> que regresará a la pantalla del</w:t>
      </w:r>
      <w:r>
        <w:rPr>
          <w:rFonts w:ascii="Century Gothic" w:hAnsi="Century Gothic"/>
        </w:rPr>
        <w:t xml:space="preserve"> mapa de registro de salida</w:t>
      </w:r>
      <w:r w:rsidRPr="00F0556A">
        <w:rPr>
          <w:rFonts w:ascii="Century Gothic" w:hAnsi="Century Gothic"/>
        </w:rPr>
        <w:t>.</w:t>
      </w:r>
    </w:p>
    <w:p w:rsidR="00F0556A" w:rsidRPr="00F0556A" w:rsidRDefault="00F0556A" w:rsidP="00F0556A">
      <w:pPr>
        <w:pStyle w:val="Prrafodelista"/>
        <w:numPr>
          <w:ilvl w:val="0"/>
          <w:numId w:val="18"/>
        </w:numPr>
        <w:jc w:val="both"/>
        <w:rPr>
          <w:rFonts w:ascii="Century Gothic" w:hAnsi="Century Gothic"/>
          <w:vertAlign w:val="superscript"/>
        </w:rPr>
      </w:pPr>
      <w:r w:rsidRPr="00F0556A">
        <w:rPr>
          <w:rFonts w:ascii="Century Gothic" w:hAnsi="Century Gothic"/>
          <w:b/>
        </w:rPr>
        <w:t>Cargar</w:t>
      </w:r>
      <w:r w:rsidRPr="00F0556A">
        <w:rPr>
          <w:rFonts w:ascii="Century Gothic" w:hAnsi="Century Gothic"/>
        </w:rPr>
        <w:t xml:space="preserve"> que desplegará la cámara del celular para capturar la foto del formulario de asistencias.</w:t>
      </w:r>
    </w:p>
    <w:p w:rsidR="00F0556A" w:rsidRDefault="00F0556A" w:rsidP="00F0556A">
      <w:pPr>
        <w:ind w:left="1080"/>
        <w:jc w:val="center"/>
        <w:rPr>
          <w:rFonts w:ascii="Century Gothic" w:hAnsi="Century Gothic"/>
          <w:vertAlign w:val="superscript"/>
        </w:rPr>
      </w:pPr>
      <w:r>
        <w:rPr>
          <w:noProof/>
          <w:lang w:eastAsia="es-MX"/>
        </w:rPr>
        <w:lastRenderedPageBreak/>
        <w:drawing>
          <wp:inline distT="0" distB="0" distL="0" distR="0" wp14:anchorId="0F39F29A" wp14:editId="3D1CB385">
            <wp:extent cx="2140085" cy="4205861"/>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704" cy="4220835"/>
                    </a:xfrm>
                    <a:prstGeom prst="rect">
                      <a:avLst/>
                    </a:prstGeom>
                  </pic:spPr>
                </pic:pic>
              </a:graphicData>
            </a:graphic>
          </wp:inline>
        </w:drawing>
      </w:r>
    </w:p>
    <w:p w:rsidR="00F0556A" w:rsidRPr="0035488C" w:rsidRDefault="00F0556A" w:rsidP="008B2F46">
      <w:pPr>
        <w:ind w:left="360"/>
        <w:jc w:val="both"/>
        <w:rPr>
          <w:rFonts w:ascii="Century Gothic" w:hAnsi="Century Gothic"/>
        </w:rPr>
      </w:pPr>
    </w:p>
    <w:p w:rsidR="0035488C" w:rsidRDefault="00E43C39" w:rsidP="00F064E7">
      <w:pPr>
        <w:pStyle w:val="Ttulo1"/>
        <w:numPr>
          <w:ilvl w:val="0"/>
          <w:numId w:val="1"/>
        </w:numPr>
        <w:rPr>
          <w:rFonts w:ascii="Century Gothic" w:hAnsi="Century Gothic" w:cs="Arial"/>
          <w:sz w:val="32"/>
        </w:rPr>
      </w:pPr>
      <w:bookmarkStart w:id="4" w:name="_Toc501030922"/>
      <w:r>
        <w:rPr>
          <w:rFonts w:ascii="Century Gothic" w:hAnsi="Century Gothic" w:cs="Arial"/>
          <w:sz w:val="32"/>
        </w:rPr>
        <w:t>Uso de la aplicación sin conexión a internet</w:t>
      </w:r>
      <w:bookmarkEnd w:id="4"/>
    </w:p>
    <w:p w:rsidR="00E43C39" w:rsidRDefault="00E43C39" w:rsidP="00E43C39"/>
    <w:p w:rsidR="00E43C39" w:rsidRPr="00E43C39" w:rsidRDefault="00687E1D" w:rsidP="00F064E7">
      <w:pPr>
        <w:jc w:val="both"/>
      </w:pPr>
      <w:r>
        <w:t xml:space="preserve">Cuando los operadores no tengan </w:t>
      </w:r>
      <w:r w:rsidR="00F064E7">
        <w:t>conexión</w:t>
      </w:r>
      <w:r>
        <w:t xml:space="preserve"> a internet, </w:t>
      </w:r>
      <w:r w:rsidR="00F064E7">
        <w:t xml:space="preserve">se deberá validad con el campo de geolocalización rango permitido </w:t>
      </w:r>
      <w:proofErr w:type="spellStart"/>
      <w:r w:rsidR="00F064E7" w:rsidRPr="00F064E7">
        <w:t>RangoDelimitado</w:t>
      </w:r>
      <w:proofErr w:type="spellEnd"/>
      <w:r w:rsidR="00F064E7" w:rsidRPr="00F064E7">
        <w:t>__c</w:t>
      </w:r>
      <w:r w:rsidR="00F064E7">
        <w:t>, mismo que contendrá un valor propuesto por el momento por parte de desarrollo y que se deberá validar al momento de probar la funcionalidad.</w:t>
      </w:r>
    </w:p>
    <w:p w:rsidR="00EC1184" w:rsidRDefault="002254A5" w:rsidP="0018120F">
      <w:r>
        <w:t>Así</w:t>
      </w:r>
      <w:r w:rsidR="00F064E7">
        <w:t xml:space="preserve"> cuando los operadores tengan acceso a internet se carguen los datos y actualice la información </w:t>
      </w:r>
      <w:r w:rsidR="00EC1184">
        <w:t xml:space="preserve">de entrada y salida laboral, esto conlleva actualizar el </w:t>
      </w:r>
      <w:proofErr w:type="spellStart"/>
      <w:r w:rsidR="00EC1184">
        <w:t>check</w:t>
      </w:r>
      <w:proofErr w:type="spellEnd"/>
      <w:r w:rsidR="00EC1184">
        <w:t xml:space="preserve"> </w:t>
      </w:r>
      <w:proofErr w:type="spellStart"/>
      <w:r w:rsidR="00EC1184">
        <w:t>list</w:t>
      </w:r>
      <w:proofErr w:type="spellEnd"/>
      <w:r w:rsidR="00EC1184">
        <w:t xml:space="preserve"> </w:t>
      </w:r>
      <w:proofErr w:type="spellStart"/>
      <w:r w:rsidR="00EC1184">
        <w:t>correspodiente</w:t>
      </w:r>
      <w:proofErr w:type="spellEnd"/>
      <w:r w:rsidR="00EC1184">
        <w:t xml:space="preserve"> a:</w:t>
      </w:r>
    </w:p>
    <w:p w:rsidR="00EC1184" w:rsidRDefault="00EC1184" w:rsidP="00EC1184">
      <w:pPr>
        <w:pStyle w:val="Prrafodelista"/>
        <w:numPr>
          <w:ilvl w:val="0"/>
          <w:numId w:val="19"/>
        </w:numPr>
      </w:pPr>
      <w:proofErr w:type="spellStart"/>
      <w:r>
        <w:t>EntradaLaboral</w:t>
      </w:r>
      <w:proofErr w:type="spellEnd"/>
      <w:r>
        <w:t>__c</w:t>
      </w:r>
      <w:r>
        <w:tab/>
        <w:t>Casilla</w:t>
      </w:r>
    </w:p>
    <w:p w:rsidR="00EC1184" w:rsidRDefault="00EC1184" w:rsidP="00EC1184">
      <w:pPr>
        <w:pStyle w:val="Prrafodelista"/>
        <w:numPr>
          <w:ilvl w:val="0"/>
          <w:numId w:val="19"/>
        </w:numPr>
      </w:pPr>
      <w:proofErr w:type="spellStart"/>
      <w:r>
        <w:t>SalidaLaboral</w:t>
      </w:r>
      <w:proofErr w:type="spellEnd"/>
      <w:r>
        <w:t>__c</w:t>
      </w:r>
      <w:r>
        <w:tab/>
        <w:t>Casilla</w:t>
      </w:r>
    </w:p>
    <w:p w:rsidR="00EC1184" w:rsidRPr="0018120F" w:rsidRDefault="00EC1184" w:rsidP="00EC1184">
      <w:r>
        <w:t>Para llevar un control de cada registro.</w:t>
      </w:r>
      <w:bookmarkStart w:id="5" w:name="_GoBack"/>
      <w:bookmarkEnd w:id="5"/>
    </w:p>
    <w:sectPr w:rsidR="00EC1184" w:rsidRPr="0018120F" w:rsidSect="00C40089">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11A" w:rsidRDefault="00DE211A" w:rsidP="00FE494F">
      <w:pPr>
        <w:spacing w:after="0" w:line="240" w:lineRule="auto"/>
      </w:pPr>
      <w:r>
        <w:separator/>
      </w:r>
    </w:p>
  </w:endnote>
  <w:endnote w:type="continuationSeparator" w:id="0">
    <w:p w:rsidR="00DE211A" w:rsidRDefault="00DE211A" w:rsidP="00FE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7" w:type="dxa"/>
      <w:tblInd w:w="-318" w:type="dxa"/>
      <w:tblBorders>
        <w:top w:val="single" w:sz="18" w:space="0" w:color="943634" w:themeColor="accent2"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6237"/>
      <w:gridCol w:w="1276"/>
    </w:tblGrid>
    <w:tr w:rsidR="00801D1C" w:rsidRPr="007E73FF" w:rsidTr="003F4FCF">
      <w:tc>
        <w:tcPr>
          <w:tcW w:w="1844" w:type="dxa"/>
          <w:tcBorders>
            <w:top w:val="single" w:sz="4" w:space="0" w:color="548DD4" w:themeColor="text2" w:themeTint="99"/>
          </w:tcBorders>
        </w:tcPr>
        <w:p w:rsidR="00801D1C" w:rsidRDefault="00801D1C" w:rsidP="0026651D">
          <w:pPr>
            <w:pStyle w:val="Piedepgina"/>
          </w:pPr>
        </w:p>
      </w:tc>
      <w:tc>
        <w:tcPr>
          <w:tcW w:w="6237" w:type="dxa"/>
          <w:tcBorders>
            <w:top w:val="single" w:sz="4" w:space="0" w:color="548DD4" w:themeColor="text2" w:themeTint="99"/>
          </w:tcBorders>
        </w:tcPr>
        <w:p w:rsidR="00801D1C" w:rsidRDefault="00801D1C" w:rsidP="0026651D">
          <w:pPr>
            <w:jc w:val="center"/>
          </w:pPr>
        </w:p>
      </w:tc>
      <w:tc>
        <w:tcPr>
          <w:tcW w:w="1276" w:type="dxa"/>
          <w:tcBorders>
            <w:top w:val="single" w:sz="4" w:space="0" w:color="548DD4" w:themeColor="text2" w:themeTint="99"/>
          </w:tcBorders>
        </w:tcPr>
        <w:sdt>
          <w:sdtPr>
            <w:id w:val="-965740066"/>
            <w:docPartObj>
              <w:docPartGallery w:val="Page Numbers (Bottom of Page)"/>
              <w:docPartUnique/>
            </w:docPartObj>
          </w:sdtPr>
          <w:sdtEndPr/>
          <w:sdtContent>
            <w:p w:rsidR="00801D1C" w:rsidRPr="00927E36" w:rsidRDefault="00801D1C" w:rsidP="0026651D">
              <w:pPr>
                <w:pStyle w:val="Piedepgina"/>
                <w:jc w:val="right"/>
                <w:rPr>
                  <w:rFonts w:asciiTheme="minorHAnsi" w:hAnsiTheme="minorHAnsi"/>
                  <w:sz w:val="10"/>
                  <w:szCs w:val="10"/>
                </w:rPr>
              </w:pPr>
            </w:p>
            <w:p w:rsidR="00801D1C" w:rsidRPr="007E73FF" w:rsidRDefault="00801D1C" w:rsidP="0026651D">
              <w:pPr>
                <w:pStyle w:val="Piedepgina"/>
                <w:jc w:val="right"/>
              </w:pPr>
              <w:r w:rsidRPr="007E73FF">
                <w:rPr>
                  <w:rFonts w:asciiTheme="minorHAnsi" w:hAnsiTheme="minorHAnsi"/>
                </w:rPr>
                <w:t xml:space="preserve">Página | </w:t>
              </w:r>
              <w:r w:rsidRPr="007E73FF">
                <w:fldChar w:fldCharType="begin"/>
              </w:r>
              <w:r w:rsidRPr="007E73FF">
                <w:rPr>
                  <w:rFonts w:asciiTheme="minorHAnsi" w:hAnsiTheme="minorHAnsi"/>
                </w:rPr>
                <w:instrText>PAGE   \* MERGEFORMAT</w:instrText>
              </w:r>
              <w:r w:rsidRPr="007E73FF">
                <w:fldChar w:fldCharType="separate"/>
              </w:r>
              <w:r w:rsidR="00EC1184" w:rsidRPr="00EC1184">
                <w:rPr>
                  <w:noProof/>
                </w:rPr>
                <w:t>11</w:t>
              </w:r>
              <w:r w:rsidRPr="007E73FF">
                <w:fldChar w:fldCharType="end"/>
              </w:r>
              <w:r w:rsidRPr="007E73FF">
                <w:t xml:space="preserve"> </w:t>
              </w:r>
            </w:p>
          </w:sdtContent>
        </w:sdt>
      </w:tc>
    </w:tr>
  </w:tbl>
  <w:p w:rsidR="00801D1C" w:rsidRDefault="00801D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11A" w:rsidRDefault="00DE211A" w:rsidP="00FE494F">
      <w:pPr>
        <w:spacing w:after="0" w:line="240" w:lineRule="auto"/>
      </w:pPr>
      <w:r>
        <w:separator/>
      </w:r>
    </w:p>
  </w:footnote>
  <w:footnote w:type="continuationSeparator" w:id="0">
    <w:p w:rsidR="00DE211A" w:rsidRDefault="00DE211A" w:rsidP="00FE4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1C" w:rsidRDefault="00801D1C" w:rsidP="00BB1757">
    <w:pPr>
      <w:pStyle w:val="Encabezado"/>
      <w:tabs>
        <w:tab w:val="clear" w:pos="8838"/>
      </w:tabs>
      <w:jc w:val="right"/>
    </w:pPr>
    <w:r>
      <w:rPr>
        <w:noProof/>
        <w:lang w:eastAsia="es-MX"/>
      </w:rPr>
      <mc:AlternateContent>
        <mc:Choice Requires="wps">
          <w:drawing>
            <wp:anchor distT="0" distB="0" distL="114300" distR="114300" simplePos="0" relativeHeight="251658752" behindDoc="0" locked="0" layoutInCell="1" allowOverlap="1" wp14:anchorId="5482796B" wp14:editId="28089C73">
              <wp:simplePos x="0" y="0"/>
              <wp:positionH relativeFrom="column">
                <wp:posOffset>3009495</wp:posOffset>
              </wp:positionH>
              <wp:positionV relativeFrom="paragraph">
                <wp:posOffset>82361</wp:posOffset>
              </wp:positionV>
              <wp:extent cx="3547068" cy="31682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068" cy="316823"/>
                      </a:xfrm>
                      <a:prstGeom prst="rect">
                        <a:avLst/>
                      </a:prstGeom>
                      <a:noFill/>
                      <a:ln w="9525">
                        <a:noFill/>
                        <a:miter lim="800000"/>
                        <a:headEnd/>
                        <a:tailEnd/>
                      </a:ln>
                    </wps:spPr>
                    <wps:txbx>
                      <w:txbxContent>
                        <w:p w:rsidR="00801D1C" w:rsidRPr="005A0B75" w:rsidRDefault="00801D1C"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 xml:space="preserve">Especificación Funcional App Sistema de Monitoreo </w:t>
                          </w:r>
                          <w:proofErr w:type="spellStart"/>
                          <w:r w:rsidRPr="005A0B75">
                            <w:rPr>
                              <w:rFonts w:ascii="Century Gothic" w:hAnsi="Century Gothic"/>
                              <w:color w:val="244061" w:themeColor="accent1" w:themeShade="80"/>
                              <w:sz w:val="20"/>
                              <w:szCs w:val="20"/>
                            </w:rPr>
                            <w:t>Sytesa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236.95pt;margin-top:6.5pt;width:279.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" filled="f" stroked="f">
              <v:textbox>
                <w:txbxContent>
                  <w:p w:rsidR="00801D1C" w:rsidRPr="005A0B75" w:rsidRDefault="00801D1C"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 xml:space="preserve">Especificación Funcional App Sistema de Monitoreo </w:t>
                    </w:r>
                    <w:proofErr w:type="spellStart"/>
                    <w:r w:rsidRPr="005A0B75">
                      <w:rPr>
                        <w:rFonts w:ascii="Century Gothic" w:hAnsi="Century Gothic"/>
                        <w:color w:val="244061" w:themeColor="accent1" w:themeShade="80"/>
                        <w:sz w:val="20"/>
                        <w:szCs w:val="20"/>
                      </w:rPr>
                      <w:t>Sytesa</w:t>
                    </w:r>
                    <w:proofErr w:type="spellEnd"/>
                  </w:p>
                </w:txbxContent>
              </v:textbox>
            </v:shape>
          </w:pict>
        </mc:Fallback>
      </mc:AlternateContent>
    </w:r>
    <w:r>
      <w:rPr>
        <w:noProof/>
        <w:lang w:eastAsia="es-MX"/>
      </w:rPr>
      <w:drawing>
        <wp:anchor distT="0" distB="0" distL="114300" distR="114300" simplePos="0" relativeHeight="251659776" behindDoc="0" locked="0" layoutInCell="1" allowOverlap="1" wp14:anchorId="2D3B4E56" wp14:editId="7AAEACDB">
          <wp:simplePos x="0" y="0"/>
          <wp:positionH relativeFrom="column">
            <wp:posOffset>-759195</wp:posOffset>
          </wp:positionH>
          <wp:positionV relativeFrom="paragraph">
            <wp:posOffset>12588</wp:posOffset>
          </wp:positionV>
          <wp:extent cx="1649328" cy="427541"/>
          <wp:effectExtent l="0" t="0" r="8255" b="0"/>
          <wp:wrapSquare wrapText="bothSides"/>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4.PNG"/>
                  <pic:cNvPicPr/>
                </pic:nvPicPr>
                <pic:blipFill>
                  <a:blip r:embed="rId1">
                    <a:extLst>
                      <a:ext uri="{28A0092B-C50C-407E-A947-70E740481C1C}">
                        <a14:useLocalDpi xmlns:a14="http://schemas.microsoft.com/office/drawing/2010/main" val="0"/>
                      </a:ext>
                    </a:extLst>
                  </a:blip>
                  <a:stretch>
                    <a:fillRect/>
                  </a:stretch>
                </pic:blipFill>
                <pic:spPr>
                  <a:xfrm>
                    <a:off x="0" y="0"/>
                    <a:ext cx="1649328" cy="427541"/>
                  </a:xfrm>
                  <a:prstGeom prst="rect">
                    <a:avLst/>
                  </a:prstGeom>
                </pic:spPr>
              </pic:pic>
            </a:graphicData>
          </a:graphic>
        </wp:anchor>
      </w:drawing>
    </w:r>
    <w:r>
      <w:tab/>
    </w:r>
  </w:p>
  <w:p w:rsidR="00801D1C" w:rsidRDefault="00801D1C" w:rsidP="00FE494F">
    <w:pPr>
      <w:tabs>
        <w:tab w:val="left" w:pos="2913"/>
        <w:tab w:val="left" w:pos="6120"/>
      </w:tabs>
    </w:pPr>
    <w:r>
      <w:tab/>
    </w:r>
    <w:r>
      <w:tab/>
    </w:r>
  </w:p>
  <w:p w:rsidR="00801D1C" w:rsidRDefault="00801D1C" w:rsidP="00FE494F"/>
  <w:p w:rsidR="00801D1C" w:rsidRDefault="00801D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B3F"/>
    <w:multiLevelType w:val="hybridMultilevel"/>
    <w:tmpl w:val="3BE2C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A03488"/>
    <w:multiLevelType w:val="multilevel"/>
    <w:tmpl w:val="660A2BFE"/>
    <w:lvl w:ilvl="0">
      <w:start w:val="1"/>
      <w:numFmt w:val="decimal"/>
      <w:lvlText w:val="%1."/>
      <w:lvlJc w:val="left"/>
      <w:pPr>
        <w:ind w:left="786" w:hanging="360"/>
      </w:pPr>
    </w:lvl>
    <w:lvl w:ilvl="1">
      <w:start w:val="5"/>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E562759"/>
    <w:multiLevelType w:val="hybridMultilevel"/>
    <w:tmpl w:val="6F8E2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6D1F9A"/>
    <w:multiLevelType w:val="hybridMultilevel"/>
    <w:tmpl w:val="11C41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B05366"/>
    <w:multiLevelType w:val="hybridMultilevel"/>
    <w:tmpl w:val="6F3A7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5629D1"/>
    <w:multiLevelType w:val="hybridMultilevel"/>
    <w:tmpl w:val="1C2E51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0F1A8E"/>
    <w:multiLevelType w:val="hybridMultilevel"/>
    <w:tmpl w:val="E808F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3D4465F"/>
    <w:multiLevelType w:val="hybridMultilevel"/>
    <w:tmpl w:val="39922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274C87"/>
    <w:multiLevelType w:val="hybridMultilevel"/>
    <w:tmpl w:val="27E255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08654C"/>
    <w:multiLevelType w:val="hybridMultilevel"/>
    <w:tmpl w:val="BCF80C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3B377EDA"/>
    <w:multiLevelType w:val="hybridMultilevel"/>
    <w:tmpl w:val="855EF6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C792F9B"/>
    <w:multiLevelType w:val="hybridMultilevel"/>
    <w:tmpl w:val="2F46E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FE41D8"/>
    <w:multiLevelType w:val="hybridMultilevel"/>
    <w:tmpl w:val="9F646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4DF6148"/>
    <w:multiLevelType w:val="hybridMultilevel"/>
    <w:tmpl w:val="AE74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F425F2"/>
    <w:multiLevelType w:val="multilevel"/>
    <w:tmpl w:val="660A2BFE"/>
    <w:lvl w:ilvl="0">
      <w:start w:val="1"/>
      <w:numFmt w:val="decimal"/>
      <w:lvlText w:val="%1."/>
      <w:lvlJc w:val="left"/>
      <w:pPr>
        <w:ind w:left="786" w:hanging="360"/>
      </w:pPr>
    </w:lvl>
    <w:lvl w:ilvl="1">
      <w:start w:val="5"/>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nsid w:val="59015737"/>
    <w:multiLevelType w:val="hybridMultilevel"/>
    <w:tmpl w:val="575E099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63724FD4"/>
    <w:multiLevelType w:val="hybridMultilevel"/>
    <w:tmpl w:val="9CD65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6547503"/>
    <w:multiLevelType w:val="hybridMultilevel"/>
    <w:tmpl w:val="7EBC7AD4"/>
    <w:lvl w:ilvl="0" w:tplc="080A0001">
      <w:start w:val="1"/>
      <w:numFmt w:val="bullet"/>
      <w:lvlText w:val=""/>
      <w:lvlJc w:val="left"/>
      <w:pPr>
        <w:ind w:left="783" w:hanging="360"/>
      </w:pPr>
      <w:rPr>
        <w:rFonts w:ascii="Symbol" w:hAnsi="Symbol" w:hint="default"/>
      </w:rPr>
    </w:lvl>
    <w:lvl w:ilvl="1" w:tplc="080A0003">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8">
    <w:nsid w:val="76B3717F"/>
    <w:multiLevelType w:val="multilevel"/>
    <w:tmpl w:val="660A2BFE"/>
    <w:lvl w:ilvl="0">
      <w:start w:val="1"/>
      <w:numFmt w:val="decimal"/>
      <w:lvlText w:val="%1."/>
      <w:lvlJc w:val="left"/>
      <w:pPr>
        <w:ind w:left="786" w:hanging="360"/>
      </w:pPr>
    </w:lvl>
    <w:lvl w:ilvl="1">
      <w:start w:val="5"/>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18"/>
  </w:num>
  <w:num w:numId="2">
    <w:abstractNumId w:val="15"/>
  </w:num>
  <w:num w:numId="3">
    <w:abstractNumId w:val="10"/>
  </w:num>
  <w:num w:numId="4">
    <w:abstractNumId w:val="4"/>
  </w:num>
  <w:num w:numId="5">
    <w:abstractNumId w:val="0"/>
  </w:num>
  <w:num w:numId="6">
    <w:abstractNumId w:val="3"/>
  </w:num>
  <w:num w:numId="7">
    <w:abstractNumId w:val="13"/>
  </w:num>
  <w:num w:numId="8">
    <w:abstractNumId w:val="2"/>
  </w:num>
  <w:num w:numId="9">
    <w:abstractNumId w:val="7"/>
  </w:num>
  <w:num w:numId="10">
    <w:abstractNumId w:val="17"/>
  </w:num>
  <w:num w:numId="11">
    <w:abstractNumId w:val="5"/>
  </w:num>
  <w:num w:numId="12">
    <w:abstractNumId w:val="16"/>
  </w:num>
  <w:num w:numId="13">
    <w:abstractNumId w:val="8"/>
  </w:num>
  <w:num w:numId="14">
    <w:abstractNumId w:val="14"/>
  </w:num>
  <w:num w:numId="15">
    <w:abstractNumId w:val="1"/>
  </w:num>
  <w:num w:numId="16">
    <w:abstractNumId w:val="9"/>
  </w:num>
  <w:num w:numId="17">
    <w:abstractNumId w:val="12"/>
  </w:num>
  <w:num w:numId="18">
    <w:abstractNumId w:val="6"/>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C"/>
    <w:rsid w:val="00001AF3"/>
    <w:rsid w:val="000056E3"/>
    <w:rsid w:val="0000706B"/>
    <w:rsid w:val="00007DAC"/>
    <w:rsid w:val="00012C83"/>
    <w:rsid w:val="000130BD"/>
    <w:rsid w:val="00013CD1"/>
    <w:rsid w:val="00014D7A"/>
    <w:rsid w:val="000162AD"/>
    <w:rsid w:val="00016570"/>
    <w:rsid w:val="000173B6"/>
    <w:rsid w:val="00021A19"/>
    <w:rsid w:val="00023EDC"/>
    <w:rsid w:val="000265EF"/>
    <w:rsid w:val="00032263"/>
    <w:rsid w:val="00033694"/>
    <w:rsid w:val="00034EAC"/>
    <w:rsid w:val="0003571F"/>
    <w:rsid w:val="00037B3B"/>
    <w:rsid w:val="00040CEC"/>
    <w:rsid w:val="00046222"/>
    <w:rsid w:val="00047657"/>
    <w:rsid w:val="00047BB6"/>
    <w:rsid w:val="00054B37"/>
    <w:rsid w:val="0005644E"/>
    <w:rsid w:val="00057825"/>
    <w:rsid w:val="00063FED"/>
    <w:rsid w:val="00065A2E"/>
    <w:rsid w:val="00066A68"/>
    <w:rsid w:val="00066F4E"/>
    <w:rsid w:val="00073DAC"/>
    <w:rsid w:val="00074E5F"/>
    <w:rsid w:val="0007599A"/>
    <w:rsid w:val="000803D4"/>
    <w:rsid w:val="000829DD"/>
    <w:rsid w:val="00085A8B"/>
    <w:rsid w:val="00085AE0"/>
    <w:rsid w:val="00085BD7"/>
    <w:rsid w:val="0008746D"/>
    <w:rsid w:val="000932B0"/>
    <w:rsid w:val="00093680"/>
    <w:rsid w:val="00093B07"/>
    <w:rsid w:val="00094726"/>
    <w:rsid w:val="000B2926"/>
    <w:rsid w:val="000B3B41"/>
    <w:rsid w:val="000B7C0A"/>
    <w:rsid w:val="000B7F30"/>
    <w:rsid w:val="000C0C4E"/>
    <w:rsid w:val="000C39BE"/>
    <w:rsid w:val="000C60A9"/>
    <w:rsid w:val="000C66CB"/>
    <w:rsid w:val="000D0B61"/>
    <w:rsid w:val="000D0C69"/>
    <w:rsid w:val="000D1D11"/>
    <w:rsid w:val="000D2CA7"/>
    <w:rsid w:val="000D5A76"/>
    <w:rsid w:val="000E0526"/>
    <w:rsid w:val="000E29AD"/>
    <w:rsid w:val="000E40B4"/>
    <w:rsid w:val="000E4566"/>
    <w:rsid w:val="000E4CD9"/>
    <w:rsid w:val="000E6826"/>
    <w:rsid w:val="000F0326"/>
    <w:rsid w:val="000F3B32"/>
    <w:rsid w:val="000F4E72"/>
    <w:rsid w:val="000F58B5"/>
    <w:rsid w:val="00102926"/>
    <w:rsid w:val="00103F20"/>
    <w:rsid w:val="0010407C"/>
    <w:rsid w:val="001070C1"/>
    <w:rsid w:val="001114DD"/>
    <w:rsid w:val="001123EE"/>
    <w:rsid w:val="00114DB9"/>
    <w:rsid w:val="00123BAF"/>
    <w:rsid w:val="001303FE"/>
    <w:rsid w:val="001423A4"/>
    <w:rsid w:val="001445E4"/>
    <w:rsid w:val="001500D1"/>
    <w:rsid w:val="001561B3"/>
    <w:rsid w:val="00157A40"/>
    <w:rsid w:val="00161AC6"/>
    <w:rsid w:val="00174C2D"/>
    <w:rsid w:val="00175AE0"/>
    <w:rsid w:val="0018120F"/>
    <w:rsid w:val="00182776"/>
    <w:rsid w:val="00185750"/>
    <w:rsid w:val="00194ADC"/>
    <w:rsid w:val="001978C4"/>
    <w:rsid w:val="001A0AC0"/>
    <w:rsid w:val="001B2F7F"/>
    <w:rsid w:val="001B639D"/>
    <w:rsid w:val="001B7401"/>
    <w:rsid w:val="001C6088"/>
    <w:rsid w:val="001D03F5"/>
    <w:rsid w:val="001D2DA7"/>
    <w:rsid w:val="001D69FF"/>
    <w:rsid w:val="001E323A"/>
    <w:rsid w:val="001E3E70"/>
    <w:rsid w:val="001E4379"/>
    <w:rsid w:val="001E4D83"/>
    <w:rsid w:val="001E56BA"/>
    <w:rsid w:val="001E6A5E"/>
    <w:rsid w:val="001E6FCF"/>
    <w:rsid w:val="001F340F"/>
    <w:rsid w:val="001F53C1"/>
    <w:rsid w:val="001F55A4"/>
    <w:rsid w:val="001F7126"/>
    <w:rsid w:val="00200336"/>
    <w:rsid w:val="0020161A"/>
    <w:rsid w:val="00201CB2"/>
    <w:rsid w:val="002049B4"/>
    <w:rsid w:val="00205D50"/>
    <w:rsid w:val="00207D15"/>
    <w:rsid w:val="00214460"/>
    <w:rsid w:val="00214F04"/>
    <w:rsid w:val="002161BD"/>
    <w:rsid w:val="00221D90"/>
    <w:rsid w:val="002254A5"/>
    <w:rsid w:val="00225786"/>
    <w:rsid w:val="0022637F"/>
    <w:rsid w:val="00226E22"/>
    <w:rsid w:val="00226F98"/>
    <w:rsid w:val="00232ABF"/>
    <w:rsid w:val="002345E3"/>
    <w:rsid w:val="00234867"/>
    <w:rsid w:val="00235A48"/>
    <w:rsid w:val="00235D33"/>
    <w:rsid w:val="002436D3"/>
    <w:rsid w:val="00243BF7"/>
    <w:rsid w:val="002442D9"/>
    <w:rsid w:val="002462E4"/>
    <w:rsid w:val="00254F99"/>
    <w:rsid w:val="002576C1"/>
    <w:rsid w:val="00262821"/>
    <w:rsid w:val="00263C88"/>
    <w:rsid w:val="00263EE5"/>
    <w:rsid w:val="00264C88"/>
    <w:rsid w:val="00264E36"/>
    <w:rsid w:val="00265C02"/>
    <w:rsid w:val="0026651D"/>
    <w:rsid w:val="00270A60"/>
    <w:rsid w:val="00276604"/>
    <w:rsid w:val="00277BA5"/>
    <w:rsid w:val="00284396"/>
    <w:rsid w:val="00286A8E"/>
    <w:rsid w:val="00290582"/>
    <w:rsid w:val="002968DC"/>
    <w:rsid w:val="002970DE"/>
    <w:rsid w:val="002A07DB"/>
    <w:rsid w:val="002A2709"/>
    <w:rsid w:val="002A45C1"/>
    <w:rsid w:val="002A7FD6"/>
    <w:rsid w:val="002B27DE"/>
    <w:rsid w:val="002B49CC"/>
    <w:rsid w:val="002B5ACD"/>
    <w:rsid w:val="002B7056"/>
    <w:rsid w:val="002C339D"/>
    <w:rsid w:val="002C7550"/>
    <w:rsid w:val="002D06CD"/>
    <w:rsid w:val="002D08CE"/>
    <w:rsid w:val="002D0BEC"/>
    <w:rsid w:val="002D2944"/>
    <w:rsid w:val="002D3E0A"/>
    <w:rsid w:val="002D4365"/>
    <w:rsid w:val="002D5AAF"/>
    <w:rsid w:val="002D5F9C"/>
    <w:rsid w:val="002E1883"/>
    <w:rsid w:val="002E21F6"/>
    <w:rsid w:val="002E2B25"/>
    <w:rsid w:val="002E4076"/>
    <w:rsid w:val="002E555F"/>
    <w:rsid w:val="002F01BF"/>
    <w:rsid w:val="002F076B"/>
    <w:rsid w:val="002F202F"/>
    <w:rsid w:val="002F33EF"/>
    <w:rsid w:val="00302746"/>
    <w:rsid w:val="003166D2"/>
    <w:rsid w:val="00317416"/>
    <w:rsid w:val="00321F34"/>
    <w:rsid w:val="003233A3"/>
    <w:rsid w:val="00323DF6"/>
    <w:rsid w:val="00324FB4"/>
    <w:rsid w:val="00330431"/>
    <w:rsid w:val="00331695"/>
    <w:rsid w:val="00336E5A"/>
    <w:rsid w:val="00337C0D"/>
    <w:rsid w:val="00344772"/>
    <w:rsid w:val="00344E1E"/>
    <w:rsid w:val="00347079"/>
    <w:rsid w:val="00350234"/>
    <w:rsid w:val="0035488C"/>
    <w:rsid w:val="003552BA"/>
    <w:rsid w:val="00360AE0"/>
    <w:rsid w:val="003620D3"/>
    <w:rsid w:val="003631D1"/>
    <w:rsid w:val="00363A7E"/>
    <w:rsid w:val="003779C9"/>
    <w:rsid w:val="003811CE"/>
    <w:rsid w:val="00381278"/>
    <w:rsid w:val="0038131C"/>
    <w:rsid w:val="003863BE"/>
    <w:rsid w:val="00386FAD"/>
    <w:rsid w:val="003901DE"/>
    <w:rsid w:val="003965C1"/>
    <w:rsid w:val="00397606"/>
    <w:rsid w:val="00397619"/>
    <w:rsid w:val="003A41EC"/>
    <w:rsid w:val="003A57E6"/>
    <w:rsid w:val="003B22AC"/>
    <w:rsid w:val="003B380C"/>
    <w:rsid w:val="003B4227"/>
    <w:rsid w:val="003B4D16"/>
    <w:rsid w:val="003B6F93"/>
    <w:rsid w:val="003C1445"/>
    <w:rsid w:val="003C260F"/>
    <w:rsid w:val="003C589A"/>
    <w:rsid w:val="003C5C66"/>
    <w:rsid w:val="003D195A"/>
    <w:rsid w:val="003D2CBC"/>
    <w:rsid w:val="003E07E7"/>
    <w:rsid w:val="003E4264"/>
    <w:rsid w:val="003E4DF0"/>
    <w:rsid w:val="003F02D9"/>
    <w:rsid w:val="003F4FCF"/>
    <w:rsid w:val="00400AFC"/>
    <w:rsid w:val="00403AE7"/>
    <w:rsid w:val="00410469"/>
    <w:rsid w:val="00410F57"/>
    <w:rsid w:val="004138CF"/>
    <w:rsid w:val="00414027"/>
    <w:rsid w:val="004142F1"/>
    <w:rsid w:val="00415D6B"/>
    <w:rsid w:val="00422D31"/>
    <w:rsid w:val="00423EA9"/>
    <w:rsid w:val="00424D44"/>
    <w:rsid w:val="00425E05"/>
    <w:rsid w:val="00431286"/>
    <w:rsid w:val="004330F2"/>
    <w:rsid w:val="0043426D"/>
    <w:rsid w:val="00442194"/>
    <w:rsid w:val="00450AAB"/>
    <w:rsid w:val="004548A7"/>
    <w:rsid w:val="00472A03"/>
    <w:rsid w:val="00474D07"/>
    <w:rsid w:val="0048355F"/>
    <w:rsid w:val="004846C4"/>
    <w:rsid w:val="004847F7"/>
    <w:rsid w:val="00485B0B"/>
    <w:rsid w:val="00490B2E"/>
    <w:rsid w:val="00490C00"/>
    <w:rsid w:val="004914F7"/>
    <w:rsid w:val="004A1E68"/>
    <w:rsid w:val="004A3579"/>
    <w:rsid w:val="004A35BC"/>
    <w:rsid w:val="004A428C"/>
    <w:rsid w:val="004A4CCB"/>
    <w:rsid w:val="004A78FC"/>
    <w:rsid w:val="004B3F5C"/>
    <w:rsid w:val="004B6AF1"/>
    <w:rsid w:val="004C1C9B"/>
    <w:rsid w:val="004C7A6C"/>
    <w:rsid w:val="004C7AFB"/>
    <w:rsid w:val="004D1F68"/>
    <w:rsid w:val="004D3563"/>
    <w:rsid w:val="004D3810"/>
    <w:rsid w:val="004D64CE"/>
    <w:rsid w:val="004D6720"/>
    <w:rsid w:val="004E3867"/>
    <w:rsid w:val="004E3883"/>
    <w:rsid w:val="004E4982"/>
    <w:rsid w:val="004E729F"/>
    <w:rsid w:val="004F28FC"/>
    <w:rsid w:val="004F6F98"/>
    <w:rsid w:val="0050079B"/>
    <w:rsid w:val="00505D18"/>
    <w:rsid w:val="005067A7"/>
    <w:rsid w:val="005078E5"/>
    <w:rsid w:val="00512467"/>
    <w:rsid w:val="005142C3"/>
    <w:rsid w:val="00515C40"/>
    <w:rsid w:val="00516A87"/>
    <w:rsid w:val="00517219"/>
    <w:rsid w:val="00517EDD"/>
    <w:rsid w:val="00522C75"/>
    <w:rsid w:val="0052528E"/>
    <w:rsid w:val="00527E07"/>
    <w:rsid w:val="00532C19"/>
    <w:rsid w:val="00533628"/>
    <w:rsid w:val="00534C22"/>
    <w:rsid w:val="00535319"/>
    <w:rsid w:val="00536794"/>
    <w:rsid w:val="00540D1A"/>
    <w:rsid w:val="00541A7F"/>
    <w:rsid w:val="00545A65"/>
    <w:rsid w:val="00550255"/>
    <w:rsid w:val="005556C4"/>
    <w:rsid w:val="00556A7C"/>
    <w:rsid w:val="0056307C"/>
    <w:rsid w:val="005641F7"/>
    <w:rsid w:val="00567569"/>
    <w:rsid w:val="00575617"/>
    <w:rsid w:val="00577A35"/>
    <w:rsid w:val="00581A96"/>
    <w:rsid w:val="00583E40"/>
    <w:rsid w:val="00586A7B"/>
    <w:rsid w:val="00586BC9"/>
    <w:rsid w:val="00586F0B"/>
    <w:rsid w:val="0059335D"/>
    <w:rsid w:val="00594FE7"/>
    <w:rsid w:val="005A08A9"/>
    <w:rsid w:val="005A0B75"/>
    <w:rsid w:val="005A18BA"/>
    <w:rsid w:val="005A274B"/>
    <w:rsid w:val="005A6483"/>
    <w:rsid w:val="005A7A12"/>
    <w:rsid w:val="005A7FA3"/>
    <w:rsid w:val="005B3528"/>
    <w:rsid w:val="005B392B"/>
    <w:rsid w:val="005B69EE"/>
    <w:rsid w:val="005C05E4"/>
    <w:rsid w:val="005C0A1E"/>
    <w:rsid w:val="005C15B0"/>
    <w:rsid w:val="005C4D79"/>
    <w:rsid w:val="005C6894"/>
    <w:rsid w:val="005C692A"/>
    <w:rsid w:val="005C7B88"/>
    <w:rsid w:val="005D1AE2"/>
    <w:rsid w:val="005D372F"/>
    <w:rsid w:val="005D45F0"/>
    <w:rsid w:val="005D6404"/>
    <w:rsid w:val="005E2903"/>
    <w:rsid w:val="005E5BCD"/>
    <w:rsid w:val="005E5FE5"/>
    <w:rsid w:val="005E6EB1"/>
    <w:rsid w:val="005F22BD"/>
    <w:rsid w:val="005F3EF4"/>
    <w:rsid w:val="005F52E1"/>
    <w:rsid w:val="005F68A6"/>
    <w:rsid w:val="005F6CDF"/>
    <w:rsid w:val="005F7378"/>
    <w:rsid w:val="005F76BF"/>
    <w:rsid w:val="006006CD"/>
    <w:rsid w:val="00600DFB"/>
    <w:rsid w:val="00601E24"/>
    <w:rsid w:val="00602A13"/>
    <w:rsid w:val="00603382"/>
    <w:rsid w:val="00604038"/>
    <w:rsid w:val="00611764"/>
    <w:rsid w:val="0061237F"/>
    <w:rsid w:val="00612726"/>
    <w:rsid w:val="00614D43"/>
    <w:rsid w:val="00614E57"/>
    <w:rsid w:val="00621F6B"/>
    <w:rsid w:val="00622215"/>
    <w:rsid w:val="00622DF8"/>
    <w:rsid w:val="006260A7"/>
    <w:rsid w:val="00626CCB"/>
    <w:rsid w:val="00627696"/>
    <w:rsid w:val="006300CF"/>
    <w:rsid w:val="00635464"/>
    <w:rsid w:val="00635BD0"/>
    <w:rsid w:val="0063777B"/>
    <w:rsid w:val="00640600"/>
    <w:rsid w:val="00640FB9"/>
    <w:rsid w:val="006413CB"/>
    <w:rsid w:val="00642CCA"/>
    <w:rsid w:val="006518B8"/>
    <w:rsid w:val="00655434"/>
    <w:rsid w:val="00661E3A"/>
    <w:rsid w:val="006641F9"/>
    <w:rsid w:val="00666387"/>
    <w:rsid w:val="00666ECB"/>
    <w:rsid w:val="006678F1"/>
    <w:rsid w:val="00667E3A"/>
    <w:rsid w:val="00670540"/>
    <w:rsid w:val="006711C1"/>
    <w:rsid w:val="0067288E"/>
    <w:rsid w:val="00672CAF"/>
    <w:rsid w:val="00673001"/>
    <w:rsid w:val="00674FB5"/>
    <w:rsid w:val="0067673D"/>
    <w:rsid w:val="00677011"/>
    <w:rsid w:val="00677128"/>
    <w:rsid w:val="00677C39"/>
    <w:rsid w:val="00684BA5"/>
    <w:rsid w:val="00687CF4"/>
    <w:rsid w:val="00687DB2"/>
    <w:rsid w:val="00687E1D"/>
    <w:rsid w:val="0069244A"/>
    <w:rsid w:val="00693AFC"/>
    <w:rsid w:val="00694E55"/>
    <w:rsid w:val="006A168D"/>
    <w:rsid w:val="006A40F1"/>
    <w:rsid w:val="006A4597"/>
    <w:rsid w:val="006A78FB"/>
    <w:rsid w:val="006B2B37"/>
    <w:rsid w:val="006B40DB"/>
    <w:rsid w:val="006B4931"/>
    <w:rsid w:val="006B5834"/>
    <w:rsid w:val="006B60E5"/>
    <w:rsid w:val="006C0787"/>
    <w:rsid w:val="006C46B6"/>
    <w:rsid w:val="006C5A2F"/>
    <w:rsid w:val="006C7568"/>
    <w:rsid w:val="006C758E"/>
    <w:rsid w:val="006D19BA"/>
    <w:rsid w:val="006D4713"/>
    <w:rsid w:val="006D5F9F"/>
    <w:rsid w:val="006D6846"/>
    <w:rsid w:val="006D73F2"/>
    <w:rsid w:val="006E3A99"/>
    <w:rsid w:val="006E5595"/>
    <w:rsid w:val="006F0EEA"/>
    <w:rsid w:val="006F0F35"/>
    <w:rsid w:val="006F1778"/>
    <w:rsid w:val="006F315E"/>
    <w:rsid w:val="006F6409"/>
    <w:rsid w:val="0070040D"/>
    <w:rsid w:val="00704548"/>
    <w:rsid w:val="00706931"/>
    <w:rsid w:val="0070698F"/>
    <w:rsid w:val="00710A1B"/>
    <w:rsid w:val="007205F2"/>
    <w:rsid w:val="007225F8"/>
    <w:rsid w:val="00725009"/>
    <w:rsid w:val="00732592"/>
    <w:rsid w:val="00737437"/>
    <w:rsid w:val="00741B08"/>
    <w:rsid w:val="00741EE6"/>
    <w:rsid w:val="00743161"/>
    <w:rsid w:val="00746D52"/>
    <w:rsid w:val="0075036F"/>
    <w:rsid w:val="007529CD"/>
    <w:rsid w:val="00752FED"/>
    <w:rsid w:val="0075308E"/>
    <w:rsid w:val="007543BD"/>
    <w:rsid w:val="00755C72"/>
    <w:rsid w:val="00756B9B"/>
    <w:rsid w:val="00762CCA"/>
    <w:rsid w:val="00763231"/>
    <w:rsid w:val="007637B4"/>
    <w:rsid w:val="00763A5C"/>
    <w:rsid w:val="0076462F"/>
    <w:rsid w:val="00765D8F"/>
    <w:rsid w:val="007664AA"/>
    <w:rsid w:val="00767416"/>
    <w:rsid w:val="0077160B"/>
    <w:rsid w:val="00773B16"/>
    <w:rsid w:val="00776C32"/>
    <w:rsid w:val="007778D1"/>
    <w:rsid w:val="00777B58"/>
    <w:rsid w:val="00781322"/>
    <w:rsid w:val="007830FC"/>
    <w:rsid w:val="00783353"/>
    <w:rsid w:val="00783EA7"/>
    <w:rsid w:val="00785592"/>
    <w:rsid w:val="00785C8B"/>
    <w:rsid w:val="00790778"/>
    <w:rsid w:val="00791F27"/>
    <w:rsid w:val="007923E2"/>
    <w:rsid w:val="00794896"/>
    <w:rsid w:val="00794B45"/>
    <w:rsid w:val="007956B3"/>
    <w:rsid w:val="0079598F"/>
    <w:rsid w:val="00795D38"/>
    <w:rsid w:val="007965C2"/>
    <w:rsid w:val="00796800"/>
    <w:rsid w:val="007A3129"/>
    <w:rsid w:val="007B4ADF"/>
    <w:rsid w:val="007B5976"/>
    <w:rsid w:val="007B677D"/>
    <w:rsid w:val="007C02C3"/>
    <w:rsid w:val="007C690E"/>
    <w:rsid w:val="007D44BD"/>
    <w:rsid w:val="007D63A5"/>
    <w:rsid w:val="007E7985"/>
    <w:rsid w:val="007F437E"/>
    <w:rsid w:val="007F6ACB"/>
    <w:rsid w:val="00801D1C"/>
    <w:rsid w:val="00804241"/>
    <w:rsid w:val="00812A25"/>
    <w:rsid w:val="0081336B"/>
    <w:rsid w:val="00814CE9"/>
    <w:rsid w:val="00817364"/>
    <w:rsid w:val="00817F5B"/>
    <w:rsid w:val="00820E6C"/>
    <w:rsid w:val="00823D3D"/>
    <w:rsid w:val="008244EC"/>
    <w:rsid w:val="008250E9"/>
    <w:rsid w:val="00825B53"/>
    <w:rsid w:val="008310F3"/>
    <w:rsid w:val="00831517"/>
    <w:rsid w:val="00835CD0"/>
    <w:rsid w:val="008423CF"/>
    <w:rsid w:val="00845451"/>
    <w:rsid w:val="0085042F"/>
    <w:rsid w:val="0085551B"/>
    <w:rsid w:val="0086601A"/>
    <w:rsid w:val="0087141E"/>
    <w:rsid w:val="00872687"/>
    <w:rsid w:val="00873A61"/>
    <w:rsid w:val="00874C73"/>
    <w:rsid w:val="00881440"/>
    <w:rsid w:val="008825C8"/>
    <w:rsid w:val="008859DF"/>
    <w:rsid w:val="00886355"/>
    <w:rsid w:val="00890CFB"/>
    <w:rsid w:val="00892E4B"/>
    <w:rsid w:val="00894791"/>
    <w:rsid w:val="00895672"/>
    <w:rsid w:val="00895A23"/>
    <w:rsid w:val="008A5A79"/>
    <w:rsid w:val="008B2F46"/>
    <w:rsid w:val="008B3C04"/>
    <w:rsid w:val="008B752F"/>
    <w:rsid w:val="008B7AEE"/>
    <w:rsid w:val="008C0BD8"/>
    <w:rsid w:val="008C2B27"/>
    <w:rsid w:val="008C3639"/>
    <w:rsid w:val="008C5EA9"/>
    <w:rsid w:val="008C613A"/>
    <w:rsid w:val="008D2752"/>
    <w:rsid w:val="008D4623"/>
    <w:rsid w:val="008D78F8"/>
    <w:rsid w:val="008E1764"/>
    <w:rsid w:val="008E1FC5"/>
    <w:rsid w:val="008E22FB"/>
    <w:rsid w:val="008E2C9D"/>
    <w:rsid w:val="008F11CD"/>
    <w:rsid w:val="008F72EC"/>
    <w:rsid w:val="008F7FEE"/>
    <w:rsid w:val="00901D0B"/>
    <w:rsid w:val="00904B77"/>
    <w:rsid w:val="00906F13"/>
    <w:rsid w:val="00907E1D"/>
    <w:rsid w:val="00911526"/>
    <w:rsid w:val="009242D9"/>
    <w:rsid w:val="00925126"/>
    <w:rsid w:val="009315EF"/>
    <w:rsid w:val="00931ACD"/>
    <w:rsid w:val="00932C0F"/>
    <w:rsid w:val="00934035"/>
    <w:rsid w:val="009369E0"/>
    <w:rsid w:val="0094053C"/>
    <w:rsid w:val="0095208C"/>
    <w:rsid w:val="0095576D"/>
    <w:rsid w:val="0096385C"/>
    <w:rsid w:val="009640D4"/>
    <w:rsid w:val="00966160"/>
    <w:rsid w:val="00973FA7"/>
    <w:rsid w:val="00976907"/>
    <w:rsid w:val="00980945"/>
    <w:rsid w:val="0098234A"/>
    <w:rsid w:val="00982718"/>
    <w:rsid w:val="0098549E"/>
    <w:rsid w:val="009865DF"/>
    <w:rsid w:val="009866B8"/>
    <w:rsid w:val="009A103C"/>
    <w:rsid w:val="009A184B"/>
    <w:rsid w:val="009A1D44"/>
    <w:rsid w:val="009A53D3"/>
    <w:rsid w:val="009A65C5"/>
    <w:rsid w:val="009B1AD5"/>
    <w:rsid w:val="009B2DCC"/>
    <w:rsid w:val="009B2FA8"/>
    <w:rsid w:val="009B5BCF"/>
    <w:rsid w:val="009B5D13"/>
    <w:rsid w:val="009B6AC5"/>
    <w:rsid w:val="009B7632"/>
    <w:rsid w:val="009C56A8"/>
    <w:rsid w:val="009D0D6A"/>
    <w:rsid w:val="009D15FE"/>
    <w:rsid w:val="009D27E6"/>
    <w:rsid w:val="009D3A2E"/>
    <w:rsid w:val="009D428E"/>
    <w:rsid w:val="009D6739"/>
    <w:rsid w:val="009E2063"/>
    <w:rsid w:val="009E637F"/>
    <w:rsid w:val="009E68A7"/>
    <w:rsid w:val="009F0E7E"/>
    <w:rsid w:val="009F14D5"/>
    <w:rsid w:val="009F398C"/>
    <w:rsid w:val="009F548A"/>
    <w:rsid w:val="009F61D3"/>
    <w:rsid w:val="00A00B4F"/>
    <w:rsid w:val="00A031E6"/>
    <w:rsid w:val="00A03256"/>
    <w:rsid w:val="00A073AE"/>
    <w:rsid w:val="00A10741"/>
    <w:rsid w:val="00A115F6"/>
    <w:rsid w:val="00A12E24"/>
    <w:rsid w:val="00A13913"/>
    <w:rsid w:val="00A13F0C"/>
    <w:rsid w:val="00A14190"/>
    <w:rsid w:val="00A15D4A"/>
    <w:rsid w:val="00A1680D"/>
    <w:rsid w:val="00A16B74"/>
    <w:rsid w:val="00A16CD1"/>
    <w:rsid w:val="00A201D8"/>
    <w:rsid w:val="00A207CE"/>
    <w:rsid w:val="00A222DA"/>
    <w:rsid w:val="00A2244F"/>
    <w:rsid w:val="00A2712B"/>
    <w:rsid w:val="00A27ABC"/>
    <w:rsid w:val="00A30C20"/>
    <w:rsid w:val="00A322B6"/>
    <w:rsid w:val="00A32675"/>
    <w:rsid w:val="00A3377A"/>
    <w:rsid w:val="00A35553"/>
    <w:rsid w:val="00A36A54"/>
    <w:rsid w:val="00A37D74"/>
    <w:rsid w:val="00A40935"/>
    <w:rsid w:val="00A41821"/>
    <w:rsid w:val="00A42E25"/>
    <w:rsid w:val="00A45126"/>
    <w:rsid w:val="00A45E8F"/>
    <w:rsid w:val="00A4605A"/>
    <w:rsid w:val="00A503DF"/>
    <w:rsid w:val="00A5421C"/>
    <w:rsid w:val="00A55A30"/>
    <w:rsid w:val="00A6074A"/>
    <w:rsid w:val="00A626CE"/>
    <w:rsid w:val="00A66A14"/>
    <w:rsid w:val="00A714F0"/>
    <w:rsid w:val="00A7233F"/>
    <w:rsid w:val="00A73F43"/>
    <w:rsid w:val="00A7629F"/>
    <w:rsid w:val="00A777BC"/>
    <w:rsid w:val="00A84F46"/>
    <w:rsid w:val="00A85539"/>
    <w:rsid w:val="00A91265"/>
    <w:rsid w:val="00A94131"/>
    <w:rsid w:val="00A978CE"/>
    <w:rsid w:val="00A97D5A"/>
    <w:rsid w:val="00AA0E4E"/>
    <w:rsid w:val="00AA38A7"/>
    <w:rsid w:val="00AA57F2"/>
    <w:rsid w:val="00AB1575"/>
    <w:rsid w:val="00AB51D8"/>
    <w:rsid w:val="00AB67F1"/>
    <w:rsid w:val="00AC3682"/>
    <w:rsid w:val="00AC5F41"/>
    <w:rsid w:val="00AC760C"/>
    <w:rsid w:val="00AD2D7D"/>
    <w:rsid w:val="00AD5CAD"/>
    <w:rsid w:val="00AE093B"/>
    <w:rsid w:val="00AE1C2E"/>
    <w:rsid w:val="00AE3530"/>
    <w:rsid w:val="00AE3BBE"/>
    <w:rsid w:val="00AE5762"/>
    <w:rsid w:val="00AE5D31"/>
    <w:rsid w:val="00AF1644"/>
    <w:rsid w:val="00AF3A8D"/>
    <w:rsid w:val="00AF4003"/>
    <w:rsid w:val="00AF450C"/>
    <w:rsid w:val="00AF61FC"/>
    <w:rsid w:val="00AF7DCA"/>
    <w:rsid w:val="00B01600"/>
    <w:rsid w:val="00B11618"/>
    <w:rsid w:val="00B116D3"/>
    <w:rsid w:val="00B14AA4"/>
    <w:rsid w:val="00B17A93"/>
    <w:rsid w:val="00B22DEC"/>
    <w:rsid w:val="00B27DCE"/>
    <w:rsid w:val="00B32698"/>
    <w:rsid w:val="00B32BE6"/>
    <w:rsid w:val="00B375B6"/>
    <w:rsid w:val="00B37B23"/>
    <w:rsid w:val="00B42EA0"/>
    <w:rsid w:val="00B43753"/>
    <w:rsid w:val="00B50F83"/>
    <w:rsid w:val="00B525A7"/>
    <w:rsid w:val="00B54B5D"/>
    <w:rsid w:val="00B54FE3"/>
    <w:rsid w:val="00B550C0"/>
    <w:rsid w:val="00B60979"/>
    <w:rsid w:val="00B60D6D"/>
    <w:rsid w:val="00B63510"/>
    <w:rsid w:val="00B63CE8"/>
    <w:rsid w:val="00B64183"/>
    <w:rsid w:val="00B67329"/>
    <w:rsid w:val="00B7054B"/>
    <w:rsid w:val="00B7213C"/>
    <w:rsid w:val="00B74A88"/>
    <w:rsid w:val="00B75C2D"/>
    <w:rsid w:val="00B76A9E"/>
    <w:rsid w:val="00B76D2C"/>
    <w:rsid w:val="00B819DC"/>
    <w:rsid w:val="00B828BA"/>
    <w:rsid w:val="00B8422B"/>
    <w:rsid w:val="00B9117A"/>
    <w:rsid w:val="00B94A26"/>
    <w:rsid w:val="00B96768"/>
    <w:rsid w:val="00B96CB4"/>
    <w:rsid w:val="00BA3567"/>
    <w:rsid w:val="00BA5A60"/>
    <w:rsid w:val="00BB084D"/>
    <w:rsid w:val="00BB0A43"/>
    <w:rsid w:val="00BB151A"/>
    <w:rsid w:val="00BB1757"/>
    <w:rsid w:val="00BB233B"/>
    <w:rsid w:val="00BB4BE9"/>
    <w:rsid w:val="00BB4EC9"/>
    <w:rsid w:val="00BB5B41"/>
    <w:rsid w:val="00BB5CA5"/>
    <w:rsid w:val="00BB700D"/>
    <w:rsid w:val="00BC07E6"/>
    <w:rsid w:val="00BC0920"/>
    <w:rsid w:val="00BC1319"/>
    <w:rsid w:val="00BC28C1"/>
    <w:rsid w:val="00BC6C46"/>
    <w:rsid w:val="00BC7790"/>
    <w:rsid w:val="00BD3753"/>
    <w:rsid w:val="00BD3D4C"/>
    <w:rsid w:val="00BD54E3"/>
    <w:rsid w:val="00BD5974"/>
    <w:rsid w:val="00BD7685"/>
    <w:rsid w:val="00BD77F5"/>
    <w:rsid w:val="00BE0A20"/>
    <w:rsid w:val="00BE1D0D"/>
    <w:rsid w:val="00BE341D"/>
    <w:rsid w:val="00BE5529"/>
    <w:rsid w:val="00BE56D9"/>
    <w:rsid w:val="00BF248D"/>
    <w:rsid w:val="00BF3AE0"/>
    <w:rsid w:val="00BF4FC0"/>
    <w:rsid w:val="00C11BF4"/>
    <w:rsid w:val="00C15E39"/>
    <w:rsid w:val="00C17460"/>
    <w:rsid w:val="00C17EC3"/>
    <w:rsid w:val="00C24176"/>
    <w:rsid w:val="00C34777"/>
    <w:rsid w:val="00C34F45"/>
    <w:rsid w:val="00C40089"/>
    <w:rsid w:val="00C50E9C"/>
    <w:rsid w:val="00C54C1E"/>
    <w:rsid w:val="00C5559A"/>
    <w:rsid w:val="00C616CE"/>
    <w:rsid w:val="00C61878"/>
    <w:rsid w:val="00C62026"/>
    <w:rsid w:val="00C67D01"/>
    <w:rsid w:val="00C71307"/>
    <w:rsid w:val="00C71C3E"/>
    <w:rsid w:val="00C71E24"/>
    <w:rsid w:val="00C81020"/>
    <w:rsid w:val="00C81A2C"/>
    <w:rsid w:val="00C81AB9"/>
    <w:rsid w:val="00C84190"/>
    <w:rsid w:val="00C85EF5"/>
    <w:rsid w:val="00C8676F"/>
    <w:rsid w:val="00C907E0"/>
    <w:rsid w:val="00C909D7"/>
    <w:rsid w:val="00C90B3B"/>
    <w:rsid w:val="00C93E13"/>
    <w:rsid w:val="00C9465B"/>
    <w:rsid w:val="00C951F8"/>
    <w:rsid w:val="00C95763"/>
    <w:rsid w:val="00C9638B"/>
    <w:rsid w:val="00C978CB"/>
    <w:rsid w:val="00CA4968"/>
    <w:rsid w:val="00CA4FC8"/>
    <w:rsid w:val="00CA5336"/>
    <w:rsid w:val="00CB128F"/>
    <w:rsid w:val="00CB2BCA"/>
    <w:rsid w:val="00CB4B52"/>
    <w:rsid w:val="00CB6E79"/>
    <w:rsid w:val="00CB7DFE"/>
    <w:rsid w:val="00CC206D"/>
    <w:rsid w:val="00CC4ED3"/>
    <w:rsid w:val="00CC56C7"/>
    <w:rsid w:val="00CC57E0"/>
    <w:rsid w:val="00CC7379"/>
    <w:rsid w:val="00CD0543"/>
    <w:rsid w:val="00CD1965"/>
    <w:rsid w:val="00CD2528"/>
    <w:rsid w:val="00CD3BFE"/>
    <w:rsid w:val="00CE2015"/>
    <w:rsid w:val="00CE21D2"/>
    <w:rsid w:val="00CE28A7"/>
    <w:rsid w:val="00CE365A"/>
    <w:rsid w:val="00CE6A7F"/>
    <w:rsid w:val="00CE6AFA"/>
    <w:rsid w:val="00CF4194"/>
    <w:rsid w:val="00CF5BDE"/>
    <w:rsid w:val="00CF6C0D"/>
    <w:rsid w:val="00D003C9"/>
    <w:rsid w:val="00D01620"/>
    <w:rsid w:val="00D03653"/>
    <w:rsid w:val="00D04E2E"/>
    <w:rsid w:val="00D11947"/>
    <w:rsid w:val="00D1242C"/>
    <w:rsid w:val="00D13E2C"/>
    <w:rsid w:val="00D14CB7"/>
    <w:rsid w:val="00D14D0D"/>
    <w:rsid w:val="00D17B8A"/>
    <w:rsid w:val="00D2000C"/>
    <w:rsid w:val="00D21135"/>
    <w:rsid w:val="00D214A2"/>
    <w:rsid w:val="00D2265C"/>
    <w:rsid w:val="00D23AE5"/>
    <w:rsid w:val="00D2464E"/>
    <w:rsid w:val="00D254C0"/>
    <w:rsid w:val="00D267EE"/>
    <w:rsid w:val="00D32612"/>
    <w:rsid w:val="00D33A66"/>
    <w:rsid w:val="00D370C4"/>
    <w:rsid w:val="00D373E0"/>
    <w:rsid w:val="00D3767D"/>
    <w:rsid w:val="00D40F74"/>
    <w:rsid w:val="00D53925"/>
    <w:rsid w:val="00D540D3"/>
    <w:rsid w:val="00D61168"/>
    <w:rsid w:val="00D61472"/>
    <w:rsid w:val="00D657D4"/>
    <w:rsid w:val="00D6625F"/>
    <w:rsid w:val="00D662CB"/>
    <w:rsid w:val="00D71F39"/>
    <w:rsid w:val="00D7244F"/>
    <w:rsid w:val="00D73793"/>
    <w:rsid w:val="00D738C3"/>
    <w:rsid w:val="00D751FB"/>
    <w:rsid w:val="00D76B54"/>
    <w:rsid w:val="00D80078"/>
    <w:rsid w:val="00D80440"/>
    <w:rsid w:val="00D81DC0"/>
    <w:rsid w:val="00D821F2"/>
    <w:rsid w:val="00D841D0"/>
    <w:rsid w:val="00D842CF"/>
    <w:rsid w:val="00D90391"/>
    <w:rsid w:val="00D96766"/>
    <w:rsid w:val="00D97E94"/>
    <w:rsid w:val="00DA0369"/>
    <w:rsid w:val="00DA1002"/>
    <w:rsid w:val="00DA2949"/>
    <w:rsid w:val="00DA2E02"/>
    <w:rsid w:val="00DA3585"/>
    <w:rsid w:val="00DB36F5"/>
    <w:rsid w:val="00DB4817"/>
    <w:rsid w:val="00DC2018"/>
    <w:rsid w:val="00DC3EBD"/>
    <w:rsid w:val="00DC5938"/>
    <w:rsid w:val="00DD481E"/>
    <w:rsid w:val="00DE1107"/>
    <w:rsid w:val="00DE211A"/>
    <w:rsid w:val="00DE31BC"/>
    <w:rsid w:val="00DF092B"/>
    <w:rsid w:val="00DF4E59"/>
    <w:rsid w:val="00DF5BD0"/>
    <w:rsid w:val="00E02993"/>
    <w:rsid w:val="00E05082"/>
    <w:rsid w:val="00E06FF2"/>
    <w:rsid w:val="00E071E4"/>
    <w:rsid w:val="00E13632"/>
    <w:rsid w:val="00E138BE"/>
    <w:rsid w:val="00E13EF2"/>
    <w:rsid w:val="00E212DA"/>
    <w:rsid w:val="00E259FA"/>
    <w:rsid w:val="00E324A3"/>
    <w:rsid w:val="00E333DB"/>
    <w:rsid w:val="00E34CDE"/>
    <w:rsid w:val="00E36B70"/>
    <w:rsid w:val="00E37562"/>
    <w:rsid w:val="00E427E8"/>
    <w:rsid w:val="00E43C39"/>
    <w:rsid w:val="00E47E00"/>
    <w:rsid w:val="00E57343"/>
    <w:rsid w:val="00E6013F"/>
    <w:rsid w:val="00E602F2"/>
    <w:rsid w:val="00E616B2"/>
    <w:rsid w:val="00E6179B"/>
    <w:rsid w:val="00E620D1"/>
    <w:rsid w:val="00E8455C"/>
    <w:rsid w:val="00E90CF6"/>
    <w:rsid w:val="00E9203C"/>
    <w:rsid w:val="00E94BC4"/>
    <w:rsid w:val="00E96EC0"/>
    <w:rsid w:val="00EA0A66"/>
    <w:rsid w:val="00EA299F"/>
    <w:rsid w:val="00EA3016"/>
    <w:rsid w:val="00EA4C7F"/>
    <w:rsid w:val="00EA5B22"/>
    <w:rsid w:val="00EB059C"/>
    <w:rsid w:val="00EB0B8D"/>
    <w:rsid w:val="00EB26C3"/>
    <w:rsid w:val="00EB3632"/>
    <w:rsid w:val="00EB3935"/>
    <w:rsid w:val="00EB7D18"/>
    <w:rsid w:val="00EC042C"/>
    <w:rsid w:val="00EC0FA3"/>
    <w:rsid w:val="00EC1184"/>
    <w:rsid w:val="00EC3262"/>
    <w:rsid w:val="00EC4517"/>
    <w:rsid w:val="00EC50E3"/>
    <w:rsid w:val="00EC56B9"/>
    <w:rsid w:val="00EC6804"/>
    <w:rsid w:val="00ED0B18"/>
    <w:rsid w:val="00ED0B8A"/>
    <w:rsid w:val="00ED6850"/>
    <w:rsid w:val="00EE098E"/>
    <w:rsid w:val="00EE14C4"/>
    <w:rsid w:val="00EE21CA"/>
    <w:rsid w:val="00EE2A8A"/>
    <w:rsid w:val="00EE3786"/>
    <w:rsid w:val="00EE3A62"/>
    <w:rsid w:val="00EE5DEC"/>
    <w:rsid w:val="00EE5FD4"/>
    <w:rsid w:val="00EF263D"/>
    <w:rsid w:val="00EF6E62"/>
    <w:rsid w:val="00F0556A"/>
    <w:rsid w:val="00F064E7"/>
    <w:rsid w:val="00F068E4"/>
    <w:rsid w:val="00F072B9"/>
    <w:rsid w:val="00F07E14"/>
    <w:rsid w:val="00F14700"/>
    <w:rsid w:val="00F16182"/>
    <w:rsid w:val="00F16698"/>
    <w:rsid w:val="00F171B6"/>
    <w:rsid w:val="00F17F0A"/>
    <w:rsid w:val="00F17F19"/>
    <w:rsid w:val="00F228EA"/>
    <w:rsid w:val="00F23A27"/>
    <w:rsid w:val="00F23D09"/>
    <w:rsid w:val="00F30341"/>
    <w:rsid w:val="00F30A1B"/>
    <w:rsid w:val="00F37272"/>
    <w:rsid w:val="00F4360A"/>
    <w:rsid w:val="00F43795"/>
    <w:rsid w:val="00F45F22"/>
    <w:rsid w:val="00F517E9"/>
    <w:rsid w:val="00F5316B"/>
    <w:rsid w:val="00F55C9B"/>
    <w:rsid w:val="00F5630D"/>
    <w:rsid w:val="00F63BF6"/>
    <w:rsid w:val="00F64B64"/>
    <w:rsid w:val="00F67E86"/>
    <w:rsid w:val="00F71E69"/>
    <w:rsid w:val="00F74EAF"/>
    <w:rsid w:val="00F753F2"/>
    <w:rsid w:val="00F765A5"/>
    <w:rsid w:val="00F80E59"/>
    <w:rsid w:val="00F825BC"/>
    <w:rsid w:val="00F83CA6"/>
    <w:rsid w:val="00F8405F"/>
    <w:rsid w:val="00F8567E"/>
    <w:rsid w:val="00F87801"/>
    <w:rsid w:val="00F87C63"/>
    <w:rsid w:val="00F91F20"/>
    <w:rsid w:val="00F93490"/>
    <w:rsid w:val="00F93DC3"/>
    <w:rsid w:val="00F96219"/>
    <w:rsid w:val="00FA16BD"/>
    <w:rsid w:val="00FA6508"/>
    <w:rsid w:val="00FA680C"/>
    <w:rsid w:val="00FB303C"/>
    <w:rsid w:val="00FB5EB0"/>
    <w:rsid w:val="00FC0632"/>
    <w:rsid w:val="00FC4460"/>
    <w:rsid w:val="00FC6ED4"/>
    <w:rsid w:val="00FC78EC"/>
    <w:rsid w:val="00FD0BDE"/>
    <w:rsid w:val="00FD17E4"/>
    <w:rsid w:val="00FD2243"/>
    <w:rsid w:val="00FD406D"/>
    <w:rsid w:val="00FE1C3A"/>
    <w:rsid w:val="00FE1F84"/>
    <w:rsid w:val="00FE2C16"/>
    <w:rsid w:val="00FE37A6"/>
    <w:rsid w:val="00FE46EB"/>
    <w:rsid w:val="00FE494F"/>
    <w:rsid w:val="00FE5021"/>
    <w:rsid w:val="00FF173D"/>
    <w:rsid w:val="00FF6C9A"/>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040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D2"/>
    <w:basedOn w:val="Normal"/>
    <w:next w:val="Normal"/>
    <w:link w:val="Ttulo2Car"/>
    <w:uiPriority w:val="9"/>
    <w:unhideWhenUsed/>
    <w:qFormat/>
    <w:rsid w:val="00040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0C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40CEC"/>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CEC"/>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aliases w:val="HD2 Car"/>
    <w:basedOn w:val="Fuentedeprrafopredeter"/>
    <w:link w:val="Ttulo2"/>
    <w:uiPriority w:val="9"/>
    <w:rsid w:val="00040CEC"/>
    <w:rPr>
      <w:rFonts w:asciiTheme="majorHAnsi" w:eastAsiaTheme="majorEastAsia" w:hAnsiTheme="majorHAnsi" w:cstheme="majorBidi"/>
      <w:b/>
      <w:bCs/>
      <w:color w:val="4F81BD" w:themeColor="accent1"/>
      <w:sz w:val="26"/>
      <w:szCs w:val="26"/>
      <w:lang w:val="es-MX"/>
    </w:rPr>
  </w:style>
  <w:style w:type="paragraph" w:styleId="Prrafodelista">
    <w:name w:val="List Paragraph"/>
    <w:aliases w:val="gA completo"/>
    <w:basedOn w:val="Normal"/>
    <w:uiPriority w:val="34"/>
    <w:qFormat/>
    <w:rsid w:val="00040CEC"/>
    <w:pPr>
      <w:ind w:left="720"/>
      <w:contextualSpacing/>
    </w:pPr>
  </w:style>
  <w:style w:type="character" w:customStyle="1" w:styleId="Ttulo3Car">
    <w:name w:val="Título 3 Car"/>
    <w:basedOn w:val="Fuentedeprrafopredeter"/>
    <w:link w:val="Ttulo3"/>
    <w:uiPriority w:val="9"/>
    <w:rsid w:val="00040CEC"/>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rsid w:val="00040CEC"/>
    <w:rPr>
      <w:rFonts w:asciiTheme="majorHAnsi" w:eastAsiaTheme="majorEastAsia" w:hAnsiTheme="majorHAnsi" w:cstheme="majorBidi"/>
      <w:b/>
      <w:bCs/>
      <w:i/>
      <w:iCs/>
      <w:color w:val="4F81BD" w:themeColor="accent1"/>
      <w:lang w:val="es-MX"/>
    </w:rPr>
  </w:style>
  <w:style w:type="paragraph" w:styleId="TtulodeTDC">
    <w:name w:val="TOC Heading"/>
    <w:basedOn w:val="Ttulo1"/>
    <w:next w:val="Normal"/>
    <w:uiPriority w:val="39"/>
    <w:semiHidden/>
    <w:unhideWhenUsed/>
    <w:qFormat/>
    <w:rsid w:val="00040CEC"/>
    <w:pPr>
      <w:outlineLvl w:val="9"/>
    </w:pPr>
    <w:rPr>
      <w:lang w:eastAsia="es-MX"/>
    </w:rPr>
  </w:style>
  <w:style w:type="paragraph" w:styleId="TDC1">
    <w:name w:val="toc 1"/>
    <w:basedOn w:val="Normal"/>
    <w:next w:val="Normal"/>
    <w:autoRedefine/>
    <w:uiPriority w:val="39"/>
    <w:unhideWhenUsed/>
    <w:rsid w:val="00040CEC"/>
    <w:pPr>
      <w:spacing w:after="100"/>
    </w:pPr>
  </w:style>
  <w:style w:type="paragraph" w:styleId="TDC2">
    <w:name w:val="toc 2"/>
    <w:basedOn w:val="Normal"/>
    <w:next w:val="Normal"/>
    <w:autoRedefine/>
    <w:uiPriority w:val="39"/>
    <w:unhideWhenUsed/>
    <w:rsid w:val="00040CEC"/>
    <w:pPr>
      <w:spacing w:after="100"/>
      <w:ind w:left="220"/>
    </w:pPr>
  </w:style>
  <w:style w:type="character" w:styleId="Hipervnculo">
    <w:name w:val="Hyperlink"/>
    <w:basedOn w:val="Fuentedeprrafopredeter"/>
    <w:uiPriority w:val="99"/>
    <w:unhideWhenUsed/>
    <w:rsid w:val="00040CEC"/>
    <w:rPr>
      <w:color w:val="0000FF" w:themeColor="hyperlink"/>
      <w:u w:val="single"/>
    </w:rPr>
  </w:style>
  <w:style w:type="paragraph" w:styleId="Textodeglobo">
    <w:name w:val="Balloon Text"/>
    <w:basedOn w:val="Normal"/>
    <w:link w:val="TextodegloboCar"/>
    <w:uiPriority w:val="99"/>
    <w:semiHidden/>
    <w:unhideWhenUsed/>
    <w:rsid w:val="00040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CEC"/>
    <w:rPr>
      <w:rFonts w:ascii="Tahoma" w:hAnsi="Tahoma" w:cs="Tahoma"/>
      <w:sz w:val="16"/>
      <w:szCs w:val="16"/>
      <w:lang w:val="es-MX"/>
    </w:rPr>
  </w:style>
  <w:style w:type="paragraph" w:styleId="Epgrafe">
    <w:name w:val="caption"/>
    <w:basedOn w:val="Normal"/>
    <w:next w:val="Normal"/>
    <w:unhideWhenUsed/>
    <w:qFormat/>
    <w:rsid w:val="00732592"/>
    <w:pPr>
      <w:spacing w:line="240" w:lineRule="auto"/>
      <w:jc w:val="both"/>
    </w:pPr>
    <w:rPr>
      <w:rFonts w:ascii="Century Gothic" w:eastAsia="Times New Roman" w:hAnsi="Century Gothic" w:cs="Times New Roman"/>
      <w:b/>
      <w:bCs/>
      <w:color w:val="4F81BD" w:themeColor="accent1"/>
      <w:sz w:val="18"/>
      <w:szCs w:val="18"/>
      <w:lang w:val="es-ES"/>
    </w:rPr>
  </w:style>
  <w:style w:type="paragraph" w:styleId="NormalWeb">
    <w:name w:val="Normal (Web)"/>
    <w:basedOn w:val="Normal"/>
    <w:uiPriority w:val="99"/>
    <w:rsid w:val="00732592"/>
    <w:pPr>
      <w:spacing w:before="100" w:beforeAutospacing="1" w:after="100" w:afterAutospacing="1" w:line="240" w:lineRule="auto"/>
      <w:jc w:val="both"/>
    </w:pPr>
    <w:rPr>
      <w:rFonts w:ascii="Century Gothic" w:eastAsia="Arial Unicode MS" w:hAnsi="Century Gothic" w:cs="Arial Unicode MS"/>
      <w:sz w:val="20"/>
      <w:szCs w:val="24"/>
      <w:lang w:val="es-ES"/>
    </w:rPr>
  </w:style>
  <w:style w:type="table" w:customStyle="1" w:styleId="GATabla">
    <w:name w:val="GA_Tabla"/>
    <w:basedOn w:val="Tablanormal"/>
    <w:uiPriority w:val="99"/>
    <w:qFormat/>
    <w:rsid w:val="00732592"/>
    <w:pPr>
      <w:spacing w:after="0" w:line="240" w:lineRule="auto"/>
    </w:pPr>
    <w:rPr>
      <w:rFonts w:asciiTheme="majorHAnsi" w:eastAsiaTheme="minorEastAsia" w:hAnsiTheme="majorHAnsi" w:cs="Times New Roman"/>
      <w:sz w:val="16"/>
      <w:lang w:bidi="en-US"/>
    </w:rPr>
    <w:tblPr>
      <w:tblBorders>
        <w:top w:val="single" w:sz="2" w:space="0" w:color="002147"/>
        <w:left w:val="single" w:sz="2" w:space="0" w:color="002147"/>
        <w:bottom w:val="single" w:sz="2" w:space="0" w:color="002147"/>
        <w:right w:val="single" w:sz="2" w:space="0" w:color="002147"/>
        <w:insideH w:val="single" w:sz="2" w:space="0" w:color="002147"/>
        <w:insideV w:val="single" w:sz="2" w:space="0" w:color="002147"/>
      </w:tblBorders>
    </w:tblPr>
    <w:tcPr>
      <w:vAlign w:val="center"/>
    </w:tcPr>
    <w:tblStylePr w:type="firstRow">
      <w:pPr>
        <w:wordWrap/>
        <w:spacing w:beforeLines="0" w:beforeAutospacing="0" w:afterLines="0" w:afterAutospacing="0"/>
        <w:jc w:val="center"/>
      </w:pPr>
      <w:rPr>
        <w:rFonts w:asciiTheme="minorHAnsi" w:hAnsiTheme="minorHAnsi"/>
        <w:b/>
        <w:color w:val="FFFFFF" w:themeColor="background1"/>
        <w:sz w:val="24"/>
      </w:rPr>
      <w:tblPr/>
      <w:tcPr>
        <w:shd w:val="clear" w:color="auto" w:fill="002147"/>
        <w:vAlign w:val="center"/>
      </w:tcPr>
    </w:tblStylePr>
  </w:style>
  <w:style w:type="paragraph" w:styleId="Encabezado">
    <w:name w:val="header"/>
    <w:basedOn w:val="Normal"/>
    <w:link w:val="EncabezadoCar"/>
    <w:unhideWhenUsed/>
    <w:rsid w:val="00FE494F"/>
    <w:pPr>
      <w:tabs>
        <w:tab w:val="center" w:pos="4419"/>
        <w:tab w:val="right" w:pos="8838"/>
      </w:tabs>
      <w:spacing w:after="0" w:line="240" w:lineRule="auto"/>
    </w:pPr>
  </w:style>
  <w:style w:type="character" w:customStyle="1" w:styleId="EncabezadoCar">
    <w:name w:val="Encabezado Car"/>
    <w:basedOn w:val="Fuentedeprrafopredeter"/>
    <w:link w:val="Encabezado"/>
    <w:rsid w:val="00FE494F"/>
    <w:rPr>
      <w:lang w:val="es-MX"/>
    </w:rPr>
  </w:style>
  <w:style w:type="paragraph" w:styleId="Piedepgina">
    <w:name w:val="footer"/>
    <w:basedOn w:val="Normal"/>
    <w:link w:val="PiedepginaCar"/>
    <w:uiPriority w:val="99"/>
    <w:unhideWhenUsed/>
    <w:rsid w:val="00FE4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4F"/>
    <w:rPr>
      <w:lang w:val="es-MX"/>
    </w:rPr>
  </w:style>
  <w:style w:type="table" w:styleId="Tablaconcuadrcula">
    <w:name w:val="Table Grid"/>
    <w:basedOn w:val="Tablanormal"/>
    <w:rsid w:val="00FE494F"/>
    <w:pPr>
      <w:spacing w:after="0" w:line="240" w:lineRule="auto"/>
    </w:pPr>
    <w:rPr>
      <w:rFonts w:ascii="Calibri" w:eastAsia="Times New Roman" w:hAnsi="Calibri"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uiPriority w:val="99"/>
    <w:rsid w:val="00FE494F"/>
    <w:pPr>
      <w:suppressAutoHyphens/>
      <w:spacing w:before="120" w:after="0" w:line="240" w:lineRule="auto"/>
      <w:ind w:left="284"/>
      <w:jc w:val="both"/>
    </w:pPr>
    <w:rPr>
      <w:rFonts w:ascii="Times New Roman" w:eastAsia="Times New Roman" w:hAnsi="Times New Roman" w:cs="Times New Roman"/>
      <w:szCs w:val="24"/>
      <w:lang w:val="pt-BR" w:eastAsia="pt-BR"/>
    </w:rPr>
  </w:style>
  <w:style w:type="paragraph" w:styleId="Textoindependiente">
    <w:name w:val="Body Text"/>
    <w:aliases w:val="Body Text Char,Body Text Char2,Body Text Char1 Char1,Body Text Char2 Char Char,Body Text Char1 Char1 Char Char,Body Text Char Char Char1 Char1 Char,Body Text Char1 Char Char Char1 Char Char"/>
    <w:basedOn w:val="Normal"/>
    <w:link w:val="TextoindependienteCar"/>
    <w:uiPriority w:val="99"/>
    <w:rsid w:val="00FE494F"/>
    <w:pPr>
      <w:spacing w:after="0" w:line="240" w:lineRule="auto"/>
    </w:pPr>
    <w:rPr>
      <w:rFonts w:ascii="Arial" w:eastAsia="Times New Roman" w:hAnsi="Arial" w:cs="Times New Roman"/>
      <w:szCs w:val="20"/>
      <w:lang w:val="es-ES_tradnl"/>
    </w:rPr>
  </w:style>
  <w:style w:type="character" w:customStyle="1" w:styleId="TextoindependienteCar">
    <w:name w:val="Texto independiente Car"/>
    <w:aliases w:val="Body Text Char Car,Body Text Char2 Car,Body Text Char1 Char1 Car,Body Text Char2 Char Char Car,Body Text Char1 Char1 Char Char Car,Body Text Char Char Char1 Char1 Char Car,Body Text Char1 Char Char Char1 Char Char Car"/>
    <w:basedOn w:val="Fuentedeprrafopredeter"/>
    <w:link w:val="Textoindependiente"/>
    <w:uiPriority w:val="99"/>
    <w:rsid w:val="00FE494F"/>
    <w:rPr>
      <w:rFonts w:ascii="Arial" w:eastAsia="Times New Roman" w:hAnsi="Arial" w:cs="Times New Roman"/>
      <w:szCs w:val="20"/>
      <w:lang w:val="es-ES_tradnl"/>
    </w:rPr>
  </w:style>
  <w:style w:type="paragraph" w:customStyle="1" w:styleId="tulo5">
    <w:name w:val="tulo 5"/>
    <w:rsid w:val="00FE494F"/>
    <w:pPr>
      <w:keepNext/>
      <w:spacing w:after="0" w:line="240" w:lineRule="auto"/>
      <w:ind w:right="-94"/>
      <w:jc w:val="center"/>
    </w:pPr>
    <w:rPr>
      <w:rFonts w:ascii="Palatino" w:eastAsia="Times New Roman" w:hAnsi="Palatino" w:cs="Times New Roman"/>
      <w:b/>
      <w:sz w:val="24"/>
      <w:szCs w:val="20"/>
      <w:lang w:val="es-ES"/>
    </w:rPr>
  </w:style>
  <w:style w:type="paragraph" w:styleId="TDC3">
    <w:name w:val="toc 3"/>
    <w:basedOn w:val="Normal"/>
    <w:next w:val="Normal"/>
    <w:autoRedefine/>
    <w:uiPriority w:val="39"/>
    <w:unhideWhenUsed/>
    <w:rsid w:val="00DC5938"/>
    <w:pPr>
      <w:spacing w:after="100"/>
      <w:ind w:left="440"/>
    </w:pPr>
  </w:style>
  <w:style w:type="paragraph" w:styleId="Sinespaciado">
    <w:name w:val="No Spacing"/>
    <w:link w:val="SinespaciadoCar"/>
    <w:uiPriority w:val="1"/>
    <w:qFormat/>
    <w:rsid w:val="00C4008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C40089"/>
    <w:rPr>
      <w:rFonts w:eastAsiaTheme="minorEastAsia"/>
      <w:lang w:val="es-MX" w:eastAsia="es-MX"/>
    </w:rPr>
  </w:style>
  <w:style w:type="paragraph" w:customStyle="1" w:styleId="Sinespaciado1">
    <w:name w:val="Sin espaciado1"/>
    <w:link w:val="NoSpacingChar"/>
    <w:rsid w:val="00C40089"/>
    <w:pPr>
      <w:spacing w:after="0" w:line="240" w:lineRule="auto"/>
    </w:pPr>
    <w:rPr>
      <w:rFonts w:ascii="Calibri" w:eastAsia="Calibri" w:hAnsi="Calibri" w:cs="Times New Roman"/>
      <w:lang w:val="es-ES"/>
    </w:rPr>
  </w:style>
  <w:style w:type="character" w:customStyle="1" w:styleId="NoSpacingChar">
    <w:name w:val="No Spacing Char"/>
    <w:link w:val="Sinespaciado1"/>
    <w:locked/>
    <w:rsid w:val="00C40089"/>
    <w:rPr>
      <w:rFonts w:ascii="Calibri" w:eastAsia="Calibri" w:hAnsi="Calibri" w:cs="Times New Roman"/>
      <w:lang w:val="es-ES"/>
    </w:rPr>
  </w:style>
  <w:style w:type="paragraph" w:styleId="Tabladeilustraciones">
    <w:name w:val="table of figures"/>
    <w:basedOn w:val="Normal"/>
    <w:next w:val="Normal"/>
    <w:uiPriority w:val="99"/>
    <w:rsid w:val="00C40089"/>
    <w:pPr>
      <w:spacing w:after="0"/>
      <w:jc w:val="both"/>
    </w:pPr>
    <w:rPr>
      <w:rFonts w:ascii="Century Gothic" w:eastAsia="Times New Roman" w:hAnsi="Century Gothic" w:cs="Times New Roman"/>
      <w:lang w:val="es-ES"/>
    </w:rPr>
  </w:style>
  <w:style w:type="character" w:customStyle="1" w:styleId="apple-converted-space">
    <w:name w:val="apple-converted-space"/>
    <w:basedOn w:val="Fuentedeprrafopredeter"/>
    <w:rsid w:val="004C7AFB"/>
  </w:style>
  <w:style w:type="character" w:styleId="Refdecomentario">
    <w:name w:val="annotation reference"/>
    <w:basedOn w:val="Fuentedeprrafopredeter"/>
    <w:uiPriority w:val="99"/>
    <w:semiHidden/>
    <w:unhideWhenUsed/>
    <w:rsid w:val="00CC57E0"/>
    <w:rPr>
      <w:sz w:val="18"/>
      <w:szCs w:val="18"/>
    </w:rPr>
  </w:style>
  <w:style w:type="paragraph" w:styleId="Textocomentario">
    <w:name w:val="annotation text"/>
    <w:basedOn w:val="Normal"/>
    <w:link w:val="TextocomentarioCar"/>
    <w:uiPriority w:val="99"/>
    <w:semiHidden/>
    <w:unhideWhenUsed/>
    <w:rsid w:val="00CC57E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C57E0"/>
    <w:rPr>
      <w:sz w:val="24"/>
      <w:szCs w:val="24"/>
      <w:lang w:val="es-MX"/>
    </w:rPr>
  </w:style>
  <w:style w:type="paragraph" w:styleId="Asuntodelcomentario">
    <w:name w:val="annotation subject"/>
    <w:basedOn w:val="Textocomentario"/>
    <w:next w:val="Textocomentario"/>
    <w:link w:val="AsuntodelcomentarioCar"/>
    <w:uiPriority w:val="99"/>
    <w:semiHidden/>
    <w:unhideWhenUsed/>
    <w:rsid w:val="00CC57E0"/>
    <w:rPr>
      <w:b/>
      <w:bCs/>
      <w:sz w:val="20"/>
      <w:szCs w:val="20"/>
    </w:rPr>
  </w:style>
  <w:style w:type="character" w:customStyle="1" w:styleId="AsuntodelcomentarioCar">
    <w:name w:val="Asunto del comentario Car"/>
    <w:basedOn w:val="TextocomentarioCar"/>
    <w:link w:val="Asuntodelcomentario"/>
    <w:uiPriority w:val="99"/>
    <w:semiHidden/>
    <w:rsid w:val="00CC57E0"/>
    <w:rPr>
      <w:b/>
      <w:bCs/>
      <w:sz w:val="20"/>
      <w:szCs w:val="20"/>
      <w:lang w:val="es-MX"/>
    </w:rPr>
  </w:style>
  <w:style w:type="paragraph" w:styleId="Revisin">
    <w:name w:val="Revision"/>
    <w:hidden/>
    <w:uiPriority w:val="99"/>
    <w:semiHidden/>
    <w:rsid w:val="005C4D79"/>
    <w:pPr>
      <w:spacing w:after="0" w:line="240" w:lineRule="auto"/>
    </w:pPr>
    <w:rPr>
      <w:lang w:val="es-MX"/>
    </w:rPr>
  </w:style>
  <w:style w:type="character" w:styleId="Hipervnculovisitado">
    <w:name w:val="FollowedHyperlink"/>
    <w:basedOn w:val="Fuentedeprrafopredeter"/>
    <w:uiPriority w:val="99"/>
    <w:semiHidden/>
    <w:unhideWhenUsed/>
    <w:rsid w:val="00D6625F"/>
    <w:rPr>
      <w:color w:val="800080" w:themeColor="followedHyperlink"/>
      <w:u w:val="single"/>
    </w:rPr>
  </w:style>
  <w:style w:type="character" w:styleId="Referenciaintensa">
    <w:name w:val="Intense Reference"/>
    <w:basedOn w:val="Fuentedeprrafopredeter"/>
    <w:uiPriority w:val="32"/>
    <w:qFormat/>
    <w:rsid w:val="009B5D13"/>
    <w:rPr>
      <w:b/>
      <w:bCs/>
      <w:smallCaps/>
      <w:color w:val="4F81BD" w:themeColor="accent1"/>
      <w:spacing w:val="5"/>
    </w:rPr>
  </w:style>
  <w:style w:type="table" w:customStyle="1" w:styleId="Tablanormal31">
    <w:name w:val="Tabla normal 31"/>
    <w:basedOn w:val="Tablanormal"/>
    <w:uiPriority w:val="43"/>
    <w:rsid w:val="00C1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040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D2"/>
    <w:basedOn w:val="Normal"/>
    <w:next w:val="Normal"/>
    <w:link w:val="Ttulo2Car"/>
    <w:uiPriority w:val="9"/>
    <w:unhideWhenUsed/>
    <w:qFormat/>
    <w:rsid w:val="00040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0C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40CEC"/>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CEC"/>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aliases w:val="HD2 Car"/>
    <w:basedOn w:val="Fuentedeprrafopredeter"/>
    <w:link w:val="Ttulo2"/>
    <w:uiPriority w:val="9"/>
    <w:rsid w:val="00040CEC"/>
    <w:rPr>
      <w:rFonts w:asciiTheme="majorHAnsi" w:eastAsiaTheme="majorEastAsia" w:hAnsiTheme="majorHAnsi" w:cstheme="majorBidi"/>
      <w:b/>
      <w:bCs/>
      <w:color w:val="4F81BD" w:themeColor="accent1"/>
      <w:sz w:val="26"/>
      <w:szCs w:val="26"/>
      <w:lang w:val="es-MX"/>
    </w:rPr>
  </w:style>
  <w:style w:type="paragraph" w:styleId="Prrafodelista">
    <w:name w:val="List Paragraph"/>
    <w:aliases w:val="gA completo"/>
    <w:basedOn w:val="Normal"/>
    <w:uiPriority w:val="34"/>
    <w:qFormat/>
    <w:rsid w:val="00040CEC"/>
    <w:pPr>
      <w:ind w:left="720"/>
      <w:contextualSpacing/>
    </w:pPr>
  </w:style>
  <w:style w:type="character" w:customStyle="1" w:styleId="Ttulo3Car">
    <w:name w:val="Título 3 Car"/>
    <w:basedOn w:val="Fuentedeprrafopredeter"/>
    <w:link w:val="Ttulo3"/>
    <w:uiPriority w:val="9"/>
    <w:rsid w:val="00040CEC"/>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rsid w:val="00040CEC"/>
    <w:rPr>
      <w:rFonts w:asciiTheme="majorHAnsi" w:eastAsiaTheme="majorEastAsia" w:hAnsiTheme="majorHAnsi" w:cstheme="majorBidi"/>
      <w:b/>
      <w:bCs/>
      <w:i/>
      <w:iCs/>
      <w:color w:val="4F81BD" w:themeColor="accent1"/>
      <w:lang w:val="es-MX"/>
    </w:rPr>
  </w:style>
  <w:style w:type="paragraph" w:styleId="TtulodeTDC">
    <w:name w:val="TOC Heading"/>
    <w:basedOn w:val="Ttulo1"/>
    <w:next w:val="Normal"/>
    <w:uiPriority w:val="39"/>
    <w:semiHidden/>
    <w:unhideWhenUsed/>
    <w:qFormat/>
    <w:rsid w:val="00040CEC"/>
    <w:pPr>
      <w:outlineLvl w:val="9"/>
    </w:pPr>
    <w:rPr>
      <w:lang w:eastAsia="es-MX"/>
    </w:rPr>
  </w:style>
  <w:style w:type="paragraph" w:styleId="TDC1">
    <w:name w:val="toc 1"/>
    <w:basedOn w:val="Normal"/>
    <w:next w:val="Normal"/>
    <w:autoRedefine/>
    <w:uiPriority w:val="39"/>
    <w:unhideWhenUsed/>
    <w:rsid w:val="00040CEC"/>
    <w:pPr>
      <w:spacing w:after="100"/>
    </w:pPr>
  </w:style>
  <w:style w:type="paragraph" w:styleId="TDC2">
    <w:name w:val="toc 2"/>
    <w:basedOn w:val="Normal"/>
    <w:next w:val="Normal"/>
    <w:autoRedefine/>
    <w:uiPriority w:val="39"/>
    <w:unhideWhenUsed/>
    <w:rsid w:val="00040CEC"/>
    <w:pPr>
      <w:spacing w:after="100"/>
      <w:ind w:left="220"/>
    </w:pPr>
  </w:style>
  <w:style w:type="character" w:styleId="Hipervnculo">
    <w:name w:val="Hyperlink"/>
    <w:basedOn w:val="Fuentedeprrafopredeter"/>
    <w:uiPriority w:val="99"/>
    <w:unhideWhenUsed/>
    <w:rsid w:val="00040CEC"/>
    <w:rPr>
      <w:color w:val="0000FF" w:themeColor="hyperlink"/>
      <w:u w:val="single"/>
    </w:rPr>
  </w:style>
  <w:style w:type="paragraph" w:styleId="Textodeglobo">
    <w:name w:val="Balloon Text"/>
    <w:basedOn w:val="Normal"/>
    <w:link w:val="TextodegloboCar"/>
    <w:uiPriority w:val="99"/>
    <w:semiHidden/>
    <w:unhideWhenUsed/>
    <w:rsid w:val="00040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CEC"/>
    <w:rPr>
      <w:rFonts w:ascii="Tahoma" w:hAnsi="Tahoma" w:cs="Tahoma"/>
      <w:sz w:val="16"/>
      <w:szCs w:val="16"/>
      <w:lang w:val="es-MX"/>
    </w:rPr>
  </w:style>
  <w:style w:type="paragraph" w:styleId="Epgrafe">
    <w:name w:val="caption"/>
    <w:basedOn w:val="Normal"/>
    <w:next w:val="Normal"/>
    <w:unhideWhenUsed/>
    <w:qFormat/>
    <w:rsid w:val="00732592"/>
    <w:pPr>
      <w:spacing w:line="240" w:lineRule="auto"/>
      <w:jc w:val="both"/>
    </w:pPr>
    <w:rPr>
      <w:rFonts w:ascii="Century Gothic" w:eastAsia="Times New Roman" w:hAnsi="Century Gothic" w:cs="Times New Roman"/>
      <w:b/>
      <w:bCs/>
      <w:color w:val="4F81BD" w:themeColor="accent1"/>
      <w:sz w:val="18"/>
      <w:szCs w:val="18"/>
      <w:lang w:val="es-ES"/>
    </w:rPr>
  </w:style>
  <w:style w:type="paragraph" w:styleId="NormalWeb">
    <w:name w:val="Normal (Web)"/>
    <w:basedOn w:val="Normal"/>
    <w:uiPriority w:val="99"/>
    <w:rsid w:val="00732592"/>
    <w:pPr>
      <w:spacing w:before="100" w:beforeAutospacing="1" w:after="100" w:afterAutospacing="1" w:line="240" w:lineRule="auto"/>
      <w:jc w:val="both"/>
    </w:pPr>
    <w:rPr>
      <w:rFonts w:ascii="Century Gothic" w:eastAsia="Arial Unicode MS" w:hAnsi="Century Gothic" w:cs="Arial Unicode MS"/>
      <w:sz w:val="20"/>
      <w:szCs w:val="24"/>
      <w:lang w:val="es-ES"/>
    </w:rPr>
  </w:style>
  <w:style w:type="table" w:customStyle="1" w:styleId="GATabla">
    <w:name w:val="GA_Tabla"/>
    <w:basedOn w:val="Tablanormal"/>
    <w:uiPriority w:val="99"/>
    <w:qFormat/>
    <w:rsid w:val="00732592"/>
    <w:pPr>
      <w:spacing w:after="0" w:line="240" w:lineRule="auto"/>
    </w:pPr>
    <w:rPr>
      <w:rFonts w:asciiTheme="majorHAnsi" w:eastAsiaTheme="minorEastAsia" w:hAnsiTheme="majorHAnsi" w:cs="Times New Roman"/>
      <w:sz w:val="16"/>
      <w:lang w:bidi="en-US"/>
    </w:rPr>
    <w:tblPr>
      <w:tblBorders>
        <w:top w:val="single" w:sz="2" w:space="0" w:color="002147"/>
        <w:left w:val="single" w:sz="2" w:space="0" w:color="002147"/>
        <w:bottom w:val="single" w:sz="2" w:space="0" w:color="002147"/>
        <w:right w:val="single" w:sz="2" w:space="0" w:color="002147"/>
        <w:insideH w:val="single" w:sz="2" w:space="0" w:color="002147"/>
        <w:insideV w:val="single" w:sz="2" w:space="0" w:color="002147"/>
      </w:tblBorders>
    </w:tblPr>
    <w:tcPr>
      <w:vAlign w:val="center"/>
    </w:tcPr>
    <w:tblStylePr w:type="firstRow">
      <w:pPr>
        <w:wordWrap/>
        <w:spacing w:beforeLines="0" w:beforeAutospacing="0" w:afterLines="0" w:afterAutospacing="0"/>
        <w:jc w:val="center"/>
      </w:pPr>
      <w:rPr>
        <w:rFonts w:asciiTheme="minorHAnsi" w:hAnsiTheme="minorHAnsi"/>
        <w:b/>
        <w:color w:val="FFFFFF" w:themeColor="background1"/>
        <w:sz w:val="24"/>
      </w:rPr>
      <w:tblPr/>
      <w:tcPr>
        <w:shd w:val="clear" w:color="auto" w:fill="002147"/>
        <w:vAlign w:val="center"/>
      </w:tcPr>
    </w:tblStylePr>
  </w:style>
  <w:style w:type="paragraph" w:styleId="Encabezado">
    <w:name w:val="header"/>
    <w:basedOn w:val="Normal"/>
    <w:link w:val="EncabezadoCar"/>
    <w:unhideWhenUsed/>
    <w:rsid w:val="00FE494F"/>
    <w:pPr>
      <w:tabs>
        <w:tab w:val="center" w:pos="4419"/>
        <w:tab w:val="right" w:pos="8838"/>
      </w:tabs>
      <w:spacing w:after="0" w:line="240" w:lineRule="auto"/>
    </w:pPr>
  </w:style>
  <w:style w:type="character" w:customStyle="1" w:styleId="EncabezadoCar">
    <w:name w:val="Encabezado Car"/>
    <w:basedOn w:val="Fuentedeprrafopredeter"/>
    <w:link w:val="Encabezado"/>
    <w:rsid w:val="00FE494F"/>
    <w:rPr>
      <w:lang w:val="es-MX"/>
    </w:rPr>
  </w:style>
  <w:style w:type="paragraph" w:styleId="Piedepgina">
    <w:name w:val="footer"/>
    <w:basedOn w:val="Normal"/>
    <w:link w:val="PiedepginaCar"/>
    <w:uiPriority w:val="99"/>
    <w:unhideWhenUsed/>
    <w:rsid w:val="00FE4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4F"/>
    <w:rPr>
      <w:lang w:val="es-MX"/>
    </w:rPr>
  </w:style>
  <w:style w:type="table" w:styleId="Tablaconcuadrcula">
    <w:name w:val="Table Grid"/>
    <w:basedOn w:val="Tablanormal"/>
    <w:rsid w:val="00FE494F"/>
    <w:pPr>
      <w:spacing w:after="0" w:line="240" w:lineRule="auto"/>
    </w:pPr>
    <w:rPr>
      <w:rFonts w:ascii="Calibri" w:eastAsia="Times New Roman" w:hAnsi="Calibri"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uiPriority w:val="99"/>
    <w:rsid w:val="00FE494F"/>
    <w:pPr>
      <w:suppressAutoHyphens/>
      <w:spacing w:before="120" w:after="0" w:line="240" w:lineRule="auto"/>
      <w:ind w:left="284"/>
      <w:jc w:val="both"/>
    </w:pPr>
    <w:rPr>
      <w:rFonts w:ascii="Times New Roman" w:eastAsia="Times New Roman" w:hAnsi="Times New Roman" w:cs="Times New Roman"/>
      <w:szCs w:val="24"/>
      <w:lang w:val="pt-BR" w:eastAsia="pt-BR"/>
    </w:rPr>
  </w:style>
  <w:style w:type="paragraph" w:styleId="Textoindependiente">
    <w:name w:val="Body Text"/>
    <w:aliases w:val="Body Text Char,Body Text Char2,Body Text Char1 Char1,Body Text Char2 Char Char,Body Text Char1 Char1 Char Char,Body Text Char Char Char1 Char1 Char,Body Text Char1 Char Char Char1 Char Char"/>
    <w:basedOn w:val="Normal"/>
    <w:link w:val="TextoindependienteCar"/>
    <w:uiPriority w:val="99"/>
    <w:rsid w:val="00FE494F"/>
    <w:pPr>
      <w:spacing w:after="0" w:line="240" w:lineRule="auto"/>
    </w:pPr>
    <w:rPr>
      <w:rFonts w:ascii="Arial" w:eastAsia="Times New Roman" w:hAnsi="Arial" w:cs="Times New Roman"/>
      <w:szCs w:val="20"/>
      <w:lang w:val="es-ES_tradnl"/>
    </w:rPr>
  </w:style>
  <w:style w:type="character" w:customStyle="1" w:styleId="TextoindependienteCar">
    <w:name w:val="Texto independiente Car"/>
    <w:aliases w:val="Body Text Char Car,Body Text Char2 Car,Body Text Char1 Char1 Car,Body Text Char2 Char Char Car,Body Text Char1 Char1 Char Char Car,Body Text Char Char Char1 Char1 Char Car,Body Text Char1 Char Char Char1 Char Char Car"/>
    <w:basedOn w:val="Fuentedeprrafopredeter"/>
    <w:link w:val="Textoindependiente"/>
    <w:uiPriority w:val="99"/>
    <w:rsid w:val="00FE494F"/>
    <w:rPr>
      <w:rFonts w:ascii="Arial" w:eastAsia="Times New Roman" w:hAnsi="Arial" w:cs="Times New Roman"/>
      <w:szCs w:val="20"/>
      <w:lang w:val="es-ES_tradnl"/>
    </w:rPr>
  </w:style>
  <w:style w:type="paragraph" w:customStyle="1" w:styleId="tulo5">
    <w:name w:val="tulo 5"/>
    <w:rsid w:val="00FE494F"/>
    <w:pPr>
      <w:keepNext/>
      <w:spacing w:after="0" w:line="240" w:lineRule="auto"/>
      <w:ind w:right="-94"/>
      <w:jc w:val="center"/>
    </w:pPr>
    <w:rPr>
      <w:rFonts w:ascii="Palatino" w:eastAsia="Times New Roman" w:hAnsi="Palatino" w:cs="Times New Roman"/>
      <w:b/>
      <w:sz w:val="24"/>
      <w:szCs w:val="20"/>
      <w:lang w:val="es-ES"/>
    </w:rPr>
  </w:style>
  <w:style w:type="paragraph" w:styleId="TDC3">
    <w:name w:val="toc 3"/>
    <w:basedOn w:val="Normal"/>
    <w:next w:val="Normal"/>
    <w:autoRedefine/>
    <w:uiPriority w:val="39"/>
    <w:unhideWhenUsed/>
    <w:rsid w:val="00DC5938"/>
    <w:pPr>
      <w:spacing w:after="100"/>
      <w:ind w:left="440"/>
    </w:pPr>
  </w:style>
  <w:style w:type="paragraph" w:styleId="Sinespaciado">
    <w:name w:val="No Spacing"/>
    <w:link w:val="SinespaciadoCar"/>
    <w:uiPriority w:val="1"/>
    <w:qFormat/>
    <w:rsid w:val="00C4008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C40089"/>
    <w:rPr>
      <w:rFonts w:eastAsiaTheme="minorEastAsia"/>
      <w:lang w:val="es-MX" w:eastAsia="es-MX"/>
    </w:rPr>
  </w:style>
  <w:style w:type="paragraph" w:customStyle="1" w:styleId="Sinespaciado1">
    <w:name w:val="Sin espaciado1"/>
    <w:link w:val="NoSpacingChar"/>
    <w:rsid w:val="00C40089"/>
    <w:pPr>
      <w:spacing w:after="0" w:line="240" w:lineRule="auto"/>
    </w:pPr>
    <w:rPr>
      <w:rFonts w:ascii="Calibri" w:eastAsia="Calibri" w:hAnsi="Calibri" w:cs="Times New Roman"/>
      <w:lang w:val="es-ES"/>
    </w:rPr>
  </w:style>
  <w:style w:type="character" w:customStyle="1" w:styleId="NoSpacingChar">
    <w:name w:val="No Spacing Char"/>
    <w:link w:val="Sinespaciado1"/>
    <w:locked/>
    <w:rsid w:val="00C40089"/>
    <w:rPr>
      <w:rFonts w:ascii="Calibri" w:eastAsia="Calibri" w:hAnsi="Calibri" w:cs="Times New Roman"/>
      <w:lang w:val="es-ES"/>
    </w:rPr>
  </w:style>
  <w:style w:type="paragraph" w:styleId="Tabladeilustraciones">
    <w:name w:val="table of figures"/>
    <w:basedOn w:val="Normal"/>
    <w:next w:val="Normal"/>
    <w:uiPriority w:val="99"/>
    <w:rsid w:val="00C40089"/>
    <w:pPr>
      <w:spacing w:after="0"/>
      <w:jc w:val="both"/>
    </w:pPr>
    <w:rPr>
      <w:rFonts w:ascii="Century Gothic" w:eastAsia="Times New Roman" w:hAnsi="Century Gothic" w:cs="Times New Roman"/>
      <w:lang w:val="es-ES"/>
    </w:rPr>
  </w:style>
  <w:style w:type="character" w:customStyle="1" w:styleId="apple-converted-space">
    <w:name w:val="apple-converted-space"/>
    <w:basedOn w:val="Fuentedeprrafopredeter"/>
    <w:rsid w:val="004C7AFB"/>
  </w:style>
  <w:style w:type="character" w:styleId="Refdecomentario">
    <w:name w:val="annotation reference"/>
    <w:basedOn w:val="Fuentedeprrafopredeter"/>
    <w:uiPriority w:val="99"/>
    <w:semiHidden/>
    <w:unhideWhenUsed/>
    <w:rsid w:val="00CC57E0"/>
    <w:rPr>
      <w:sz w:val="18"/>
      <w:szCs w:val="18"/>
    </w:rPr>
  </w:style>
  <w:style w:type="paragraph" w:styleId="Textocomentario">
    <w:name w:val="annotation text"/>
    <w:basedOn w:val="Normal"/>
    <w:link w:val="TextocomentarioCar"/>
    <w:uiPriority w:val="99"/>
    <w:semiHidden/>
    <w:unhideWhenUsed/>
    <w:rsid w:val="00CC57E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C57E0"/>
    <w:rPr>
      <w:sz w:val="24"/>
      <w:szCs w:val="24"/>
      <w:lang w:val="es-MX"/>
    </w:rPr>
  </w:style>
  <w:style w:type="paragraph" w:styleId="Asuntodelcomentario">
    <w:name w:val="annotation subject"/>
    <w:basedOn w:val="Textocomentario"/>
    <w:next w:val="Textocomentario"/>
    <w:link w:val="AsuntodelcomentarioCar"/>
    <w:uiPriority w:val="99"/>
    <w:semiHidden/>
    <w:unhideWhenUsed/>
    <w:rsid w:val="00CC57E0"/>
    <w:rPr>
      <w:b/>
      <w:bCs/>
      <w:sz w:val="20"/>
      <w:szCs w:val="20"/>
    </w:rPr>
  </w:style>
  <w:style w:type="character" w:customStyle="1" w:styleId="AsuntodelcomentarioCar">
    <w:name w:val="Asunto del comentario Car"/>
    <w:basedOn w:val="TextocomentarioCar"/>
    <w:link w:val="Asuntodelcomentario"/>
    <w:uiPriority w:val="99"/>
    <w:semiHidden/>
    <w:rsid w:val="00CC57E0"/>
    <w:rPr>
      <w:b/>
      <w:bCs/>
      <w:sz w:val="20"/>
      <w:szCs w:val="20"/>
      <w:lang w:val="es-MX"/>
    </w:rPr>
  </w:style>
  <w:style w:type="paragraph" w:styleId="Revisin">
    <w:name w:val="Revision"/>
    <w:hidden/>
    <w:uiPriority w:val="99"/>
    <w:semiHidden/>
    <w:rsid w:val="005C4D79"/>
    <w:pPr>
      <w:spacing w:after="0" w:line="240" w:lineRule="auto"/>
    </w:pPr>
    <w:rPr>
      <w:lang w:val="es-MX"/>
    </w:rPr>
  </w:style>
  <w:style w:type="character" w:styleId="Hipervnculovisitado">
    <w:name w:val="FollowedHyperlink"/>
    <w:basedOn w:val="Fuentedeprrafopredeter"/>
    <w:uiPriority w:val="99"/>
    <w:semiHidden/>
    <w:unhideWhenUsed/>
    <w:rsid w:val="00D6625F"/>
    <w:rPr>
      <w:color w:val="800080" w:themeColor="followedHyperlink"/>
      <w:u w:val="single"/>
    </w:rPr>
  </w:style>
  <w:style w:type="character" w:styleId="Referenciaintensa">
    <w:name w:val="Intense Reference"/>
    <w:basedOn w:val="Fuentedeprrafopredeter"/>
    <w:uiPriority w:val="32"/>
    <w:qFormat/>
    <w:rsid w:val="009B5D13"/>
    <w:rPr>
      <w:b/>
      <w:bCs/>
      <w:smallCaps/>
      <w:color w:val="4F81BD" w:themeColor="accent1"/>
      <w:spacing w:val="5"/>
    </w:rPr>
  </w:style>
  <w:style w:type="table" w:customStyle="1" w:styleId="Tablanormal31">
    <w:name w:val="Tabla normal 31"/>
    <w:basedOn w:val="Tablanormal"/>
    <w:uiPriority w:val="43"/>
    <w:rsid w:val="00C1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2937">
      <w:bodyDiv w:val="1"/>
      <w:marLeft w:val="0"/>
      <w:marRight w:val="0"/>
      <w:marTop w:val="0"/>
      <w:marBottom w:val="0"/>
      <w:divBdr>
        <w:top w:val="none" w:sz="0" w:space="0" w:color="auto"/>
        <w:left w:val="none" w:sz="0" w:space="0" w:color="auto"/>
        <w:bottom w:val="none" w:sz="0" w:space="0" w:color="auto"/>
        <w:right w:val="none" w:sz="0" w:space="0" w:color="auto"/>
      </w:divBdr>
    </w:div>
    <w:div w:id="102040314">
      <w:bodyDiv w:val="1"/>
      <w:marLeft w:val="0"/>
      <w:marRight w:val="0"/>
      <w:marTop w:val="0"/>
      <w:marBottom w:val="0"/>
      <w:divBdr>
        <w:top w:val="none" w:sz="0" w:space="0" w:color="auto"/>
        <w:left w:val="none" w:sz="0" w:space="0" w:color="auto"/>
        <w:bottom w:val="none" w:sz="0" w:space="0" w:color="auto"/>
        <w:right w:val="none" w:sz="0" w:space="0" w:color="auto"/>
      </w:divBdr>
    </w:div>
    <w:div w:id="119806281">
      <w:bodyDiv w:val="1"/>
      <w:marLeft w:val="0"/>
      <w:marRight w:val="0"/>
      <w:marTop w:val="0"/>
      <w:marBottom w:val="0"/>
      <w:divBdr>
        <w:top w:val="none" w:sz="0" w:space="0" w:color="auto"/>
        <w:left w:val="none" w:sz="0" w:space="0" w:color="auto"/>
        <w:bottom w:val="none" w:sz="0" w:space="0" w:color="auto"/>
        <w:right w:val="none" w:sz="0" w:space="0" w:color="auto"/>
      </w:divBdr>
    </w:div>
    <w:div w:id="124742757">
      <w:bodyDiv w:val="1"/>
      <w:marLeft w:val="0"/>
      <w:marRight w:val="0"/>
      <w:marTop w:val="0"/>
      <w:marBottom w:val="0"/>
      <w:divBdr>
        <w:top w:val="none" w:sz="0" w:space="0" w:color="auto"/>
        <w:left w:val="none" w:sz="0" w:space="0" w:color="auto"/>
        <w:bottom w:val="none" w:sz="0" w:space="0" w:color="auto"/>
        <w:right w:val="none" w:sz="0" w:space="0" w:color="auto"/>
      </w:divBdr>
    </w:div>
    <w:div w:id="169148790">
      <w:bodyDiv w:val="1"/>
      <w:marLeft w:val="0"/>
      <w:marRight w:val="0"/>
      <w:marTop w:val="0"/>
      <w:marBottom w:val="0"/>
      <w:divBdr>
        <w:top w:val="none" w:sz="0" w:space="0" w:color="auto"/>
        <w:left w:val="none" w:sz="0" w:space="0" w:color="auto"/>
        <w:bottom w:val="none" w:sz="0" w:space="0" w:color="auto"/>
        <w:right w:val="none" w:sz="0" w:space="0" w:color="auto"/>
      </w:divBdr>
    </w:div>
    <w:div w:id="186336095">
      <w:bodyDiv w:val="1"/>
      <w:marLeft w:val="0"/>
      <w:marRight w:val="0"/>
      <w:marTop w:val="0"/>
      <w:marBottom w:val="0"/>
      <w:divBdr>
        <w:top w:val="none" w:sz="0" w:space="0" w:color="auto"/>
        <w:left w:val="none" w:sz="0" w:space="0" w:color="auto"/>
        <w:bottom w:val="none" w:sz="0" w:space="0" w:color="auto"/>
        <w:right w:val="none" w:sz="0" w:space="0" w:color="auto"/>
      </w:divBdr>
    </w:div>
    <w:div w:id="187644545">
      <w:bodyDiv w:val="1"/>
      <w:marLeft w:val="0"/>
      <w:marRight w:val="0"/>
      <w:marTop w:val="0"/>
      <w:marBottom w:val="0"/>
      <w:divBdr>
        <w:top w:val="none" w:sz="0" w:space="0" w:color="auto"/>
        <w:left w:val="none" w:sz="0" w:space="0" w:color="auto"/>
        <w:bottom w:val="none" w:sz="0" w:space="0" w:color="auto"/>
        <w:right w:val="none" w:sz="0" w:space="0" w:color="auto"/>
      </w:divBdr>
    </w:div>
    <w:div w:id="280385940">
      <w:bodyDiv w:val="1"/>
      <w:marLeft w:val="0"/>
      <w:marRight w:val="0"/>
      <w:marTop w:val="0"/>
      <w:marBottom w:val="0"/>
      <w:divBdr>
        <w:top w:val="none" w:sz="0" w:space="0" w:color="auto"/>
        <w:left w:val="none" w:sz="0" w:space="0" w:color="auto"/>
        <w:bottom w:val="none" w:sz="0" w:space="0" w:color="auto"/>
        <w:right w:val="none" w:sz="0" w:space="0" w:color="auto"/>
      </w:divBdr>
    </w:div>
    <w:div w:id="293490143">
      <w:bodyDiv w:val="1"/>
      <w:marLeft w:val="0"/>
      <w:marRight w:val="0"/>
      <w:marTop w:val="0"/>
      <w:marBottom w:val="0"/>
      <w:divBdr>
        <w:top w:val="none" w:sz="0" w:space="0" w:color="auto"/>
        <w:left w:val="none" w:sz="0" w:space="0" w:color="auto"/>
        <w:bottom w:val="none" w:sz="0" w:space="0" w:color="auto"/>
        <w:right w:val="none" w:sz="0" w:space="0" w:color="auto"/>
      </w:divBdr>
    </w:div>
    <w:div w:id="318269613">
      <w:bodyDiv w:val="1"/>
      <w:marLeft w:val="0"/>
      <w:marRight w:val="0"/>
      <w:marTop w:val="0"/>
      <w:marBottom w:val="0"/>
      <w:divBdr>
        <w:top w:val="none" w:sz="0" w:space="0" w:color="auto"/>
        <w:left w:val="none" w:sz="0" w:space="0" w:color="auto"/>
        <w:bottom w:val="none" w:sz="0" w:space="0" w:color="auto"/>
        <w:right w:val="none" w:sz="0" w:space="0" w:color="auto"/>
      </w:divBdr>
    </w:div>
    <w:div w:id="424500609">
      <w:bodyDiv w:val="1"/>
      <w:marLeft w:val="0"/>
      <w:marRight w:val="0"/>
      <w:marTop w:val="0"/>
      <w:marBottom w:val="0"/>
      <w:divBdr>
        <w:top w:val="none" w:sz="0" w:space="0" w:color="auto"/>
        <w:left w:val="none" w:sz="0" w:space="0" w:color="auto"/>
        <w:bottom w:val="none" w:sz="0" w:space="0" w:color="auto"/>
        <w:right w:val="none" w:sz="0" w:space="0" w:color="auto"/>
      </w:divBdr>
    </w:div>
    <w:div w:id="476798135">
      <w:bodyDiv w:val="1"/>
      <w:marLeft w:val="0"/>
      <w:marRight w:val="0"/>
      <w:marTop w:val="0"/>
      <w:marBottom w:val="0"/>
      <w:divBdr>
        <w:top w:val="none" w:sz="0" w:space="0" w:color="auto"/>
        <w:left w:val="none" w:sz="0" w:space="0" w:color="auto"/>
        <w:bottom w:val="none" w:sz="0" w:space="0" w:color="auto"/>
        <w:right w:val="none" w:sz="0" w:space="0" w:color="auto"/>
      </w:divBdr>
    </w:div>
    <w:div w:id="508446749">
      <w:bodyDiv w:val="1"/>
      <w:marLeft w:val="0"/>
      <w:marRight w:val="0"/>
      <w:marTop w:val="0"/>
      <w:marBottom w:val="0"/>
      <w:divBdr>
        <w:top w:val="none" w:sz="0" w:space="0" w:color="auto"/>
        <w:left w:val="none" w:sz="0" w:space="0" w:color="auto"/>
        <w:bottom w:val="none" w:sz="0" w:space="0" w:color="auto"/>
        <w:right w:val="none" w:sz="0" w:space="0" w:color="auto"/>
      </w:divBdr>
    </w:div>
    <w:div w:id="510072653">
      <w:bodyDiv w:val="1"/>
      <w:marLeft w:val="0"/>
      <w:marRight w:val="0"/>
      <w:marTop w:val="0"/>
      <w:marBottom w:val="0"/>
      <w:divBdr>
        <w:top w:val="none" w:sz="0" w:space="0" w:color="auto"/>
        <w:left w:val="none" w:sz="0" w:space="0" w:color="auto"/>
        <w:bottom w:val="none" w:sz="0" w:space="0" w:color="auto"/>
        <w:right w:val="none" w:sz="0" w:space="0" w:color="auto"/>
      </w:divBdr>
    </w:div>
    <w:div w:id="633022996">
      <w:bodyDiv w:val="1"/>
      <w:marLeft w:val="0"/>
      <w:marRight w:val="0"/>
      <w:marTop w:val="0"/>
      <w:marBottom w:val="0"/>
      <w:divBdr>
        <w:top w:val="none" w:sz="0" w:space="0" w:color="auto"/>
        <w:left w:val="none" w:sz="0" w:space="0" w:color="auto"/>
        <w:bottom w:val="none" w:sz="0" w:space="0" w:color="auto"/>
        <w:right w:val="none" w:sz="0" w:space="0" w:color="auto"/>
      </w:divBdr>
    </w:div>
    <w:div w:id="678430948">
      <w:bodyDiv w:val="1"/>
      <w:marLeft w:val="0"/>
      <w:marRight w:val="0"/>
      <w:marTop w:val="0"/>
      <w:marBottom w:val="0"/>
      <w:divBdr>
        <w:top w:val="none" w:sz="0" w:space="0" w:color="auto"/>
        <w:left w:val="none" w:sz="0" w:space="0" w:color="auto"/>
        <w:bottom w:val="none" w:sz="0" w:space="0" w:color="auto"/>
        <w:right w:val="none" w:sz="0" w:space="0" w:color="auto"/>
      </w:divBdr>
    </w:div>
    <w:div w:id="694581211">
      <w:bodyDiv w:val="1"/>
      <w:marLeft w:val="0"/>
      <w:marRight w:val="0"/>
      <w:marTop w:val="0"/>
      <w:marBottom w:val="0"/>
      <w:divBdr>
        <w:top w:val="none" w:sz="0" w:space="0" w:color="auto"/>
        <w:left w:val="none" w:sz="0" w:space="0" w:color="auto"/>
        <w:bottom w:val="none" w:sz="0" w:space="0" w:color="auto"/>
        <w:right w:val="none" w:sz="0" w:space="0" w:color="auto"/>
      </w:divBdr>
    </w:div>
    <w:div w:id="708922120">
      <w:bodyDiv w:val="1"/>
      <w:marLeft w:val="0"/>
      <w:marRight w:val="0"/>
      <w:marTop w:val="0"/>
      <w:marBottom w:val="0"/>
      <w:divBdr>
        <w:top w:val="none" w:sz="0" w:space="0" w:color="auto"/>
        <w:left w:val="none" w:sz="0" w:space="0" w:color="auto"/>
        <w:bottom w:val="none" w:sz="0" w:space="0" w:color="auto"/>
        <w:right w:val="none" w:sz="0" w:space="0" w:color="auto"/>
      </w:divBdr>
    </w:div>
    <w:div w:id="752244186">
      <w:bodyDiv w:val="1"/>
      <w:marLeft w:val="0"/>
      <w:marRight w:val="0"/>
      <w:marTop w:val="0"/>
      <w:marBottom w:val="0"/>
      <w:divBdr>
        <w:top w:val="none" w:sz="0" w:space="0" w:color="auto"/>
        <w:left w:val="none" w:sz="0" w:space="0" w:color="auto"/>
        <w:bottom w:val="none" w:sz="0" w:space="0" w:color="auto"/>
        <w:right w:val="none" w:sz="0" w:space="0" w:color="auto"/>
      </w:divBdr>
    </w:div>
    <w:div w:id="784546696">
      <w:bodyDiv w:val="1"/>
      <w:marLeft w:val="0"/>
      <w:marRight w:val="0"/>
      <w:marTop w:val="0"/>
      <w:marBottom w:val="0"/>
      <w:divBdr>
        <w:top w:val="none" w:sz="0" w:space="0" w:color="auto"/>
        <w:left w:val="none" w:sz="0" w:space="0" w:color="auto"/>
        <w:bottom w:val="none" w:sz="0" w:space="0" w:color="auto"/>
        <w:right w:val="none" w:sz="0" w:space="0" w:color="auto"/>
      </w:divBdr>
    </w:div>
    <w:div w:id="903032921">
      <w:bodyDiv w:val="1"/>
      <w:marLeft w:val="0"/>
      <w:marRight w:val="0"/>
      <w:marTop w:val="0"/>
      <w:marBottom w:val="0"/>
      <w:divBdr>
        <w:top w:val="none" w:sz="0" w:space="0" w:color="auto"/>
        <w:left w:val="none" w:sz="0" w:space="0" w:color="auto"/>
        <w:bottom w:val="none" w:sz="0" w:space="0" w:color="auto"/>
        <w:right w:val="none" w:sz="0" w:space="0" w:color="auto"/>
      </w:divBdr>
    </w:div>
    <w:div w:id="911236405">
      <w:bodyDiv w:val="1"/>
      <w:marLeft w:val="0"/>
      <w:marRight w:val="0"/>
      <w:marTop w:val="0"/>
      <w:marBottom w:val="0"/>
      <w:divBdr>
        <w:top w:val="none" w:sz="0" w:space="0" w:color="auto"/>
        <w:left w:val="none" w:sz="0" w:space="0" w:color="auto"/>
        <w:bottom w:val="none" w:sz="0" w:space="0" w:color="auto"/>
        <w:right w:val="none" w:sz="0" w:space="0" w:color="auto"/>
      </w:divBdr>
    </w:div>
    <w:div w:id="922373743">
      <w:bodyDiv w:val="1"/>
      <w:marLeft w:val="0"/>
      <w:marRight w:val="0"/>
      <w:marTop w:val="0"/>
      <w:marBottom w:val="0"/>
      <w:divBdr>
        <w:top w:val="none" w:sz="0" w:space="0" w:color="auto"/>
        <w:left w:val="none" w:sz="0" w:space="0" w:color="auto"/>
        <w:bottom w:val="none" w:sz="0" w:space="0" w:color="auto"/>
        <w:right w:val="none" w:sz="0" w:space="0" w:color="auto"/>
      </w:divBdr>
    </w:div>
    <w:div w:id="975111113">
      <w:bodyDiv w:val="1"/>
      <w:marLeft w:val="0"/>
      <w:marRight w:val="0"/>
      <w:marTop w:val="0"/>
      <w:marBottom w:val="0"/>
      <w:divBdr>
        <w:top w:val="none" w:sz="0" w:space="0" w:color="auto"/>
        <w:left w:val="none" w:sz="0" w:space="0" w:color="auto"/>
        <w:bottom w:val="none" w:sz="0" w:space="0" w:color="auto"/>
        <w:right w:val="none" w:sz="0" w:space="0" w:color="auto"/>
      </w:divBdr>
    </w:div>
    <w:div w:id="1028986994">
      <w:bodyDiv w:val="1"/>
      <w:marLeft w:val="0"/>
      <w:marRight w:val="0"/>
      <w:marTop w:val="0"/>
      <w:marBottom w:val="0"/>
      <w:divBdr>
        <w:top w:val="none" w:sz="0" w:space="0" w:color="auto"/>
        <w:left w:val="none" w:sz="0" w:space="0" w:color="auto"/>
        <w:bottom w:val="none" w:sz="0" w:space="0" w:color="auto"/>
        <w:right w:val="none" w:sz="0" w:space="0" w:color="auto"/>
      </w:divBdr>
    </w:div>
    <w:div w:id="1062095201">
      <w:bodyDiv w:val="1"/>
      <w:marLeft w:val="0"/>
      <w:marRight w:val="0"/>
      <w:marTop w:val="0"/>
      <w:marBottom w:val="0"/>
      <w:divBdr>
        <w:top w:val="none" w:sz="0" w:space="0" w:color="auto"/>
        <w:left w:val="none" w:sz="0" w:space="0" w:color="auto"/>
        <w:bottom w:val="none" w:sz="0" w:space="0" w:color="auto"/>
        <w:right w:val="none" w:sz="0" w:space="0" w:color="auto"/>
      </w:divBdr>
    </w:div>
    <w:div w:id="1093209765">
      <w:bodyDiv w:val="1"/>
      <w:marLeft w:val="0"/>
      <w:marRight w:val="0"/>
      <w:marTop w:val="0"/>
      <w:marBottom w:val="0"/>
      <w:divBdr>
        <w:top w:val="none" w:sz="0" w:space="0" w:color="auto"/>
        <w:left w:val="none" w:sz="0" w:space="0" w:color="auto"/>
        <w:bottom w:val="none" w:sz="0" w:space="0" w:color="auto"/>
        <w:right w:val="none" w:sz="0" w:space="0" w:color="auto"/>
      </w:divBdr>
    </w:div>
    <w:div w:id="1131940919">
      <w:bodyDiv w:val="1"/>
      <w:marLeft w:val="0"/>
      <w:marRight w:val="0"/>
      <w:marTop w:val="0"/>
      <w:marBottom w:val="0"/>
      <w:divBdr>
        <w:top w:val="none" w:sz="0" w:space="0" w:color="auto"/>
        <w:left w:val="none" w:sz="0" w:space="0" w:color="auto"/>
        <w:bottom w:val="none" w:sz="0" w:space="0" w:color="auto"/>
        <w:right w:val="none" w:sz="0" w:space="0" w:color="auto"/>
      </w:divBdr>
    </w:div>
    <w:div w:id="1146706537">
      <w:bodyDiv w:val="1"/>
      <w:marLeft w:val="0"/>
      <w:marRight w:val="0"/>
      <w:marTop w:val="0"/>
      <w:marBottom w:val="0"/>
      <w:divBdr>
        <w:top w:val="none" w:sz="0" w:space="0" w:color="auto"/>
        <w:left w:val="none" w:sz="0" w:space="0" w:color="auto"/>
        <w:bottom w:val="none" w:sz="0" w:space="0" w:color="auto"/>
        <w:right w:val="none" w:sz="0" w:space="0" w:color="auto"/>
      </w:divBdr>
    </w:div>
    <w:div w:id="1165507925">
      <w:bodyDiv w:val="1"/>
      <w:marLeft w:val="0"/>
      <w:marRight w:val="0"/>
      <w:marTop w:val="0"/>
      <w:marBottom w:val="0"/>
      <w:divBdr>
        <w:top w:val="none" w:sz="0" w:space="0" w:color="auto"/>
        <w:left w:val="none" w:sz="0" w:space="0" w:color="auto"/>
        <w:bottom w:val="none" w:sz="0" w:space="0" w:color="auto"/>
        <w:right w:val="none" w:sz="0" w:space="0" w:color="auto"/>
      </w:divBdr>
    </w:div>
    <w:div w:id="1201745017">
      <w:bodyDiv w:val="1"/>
      <w:marLeft w:val="0"/>
      <w:marRight w:val="0"/>
      <w:marTop w:val="0"/>
      <w:marBottom w:val="0"/>
      <w:divBdr>
        <w:top w:val="none" w:sz="0" w:space="0" w:color="auto"/>
        <w:left w:val="none" w:sz="0" w:space="0" w:color="auto"/>
        <w:bottom w:val="none" w:sz="0" w:space="0" w:color="auto"/>
        <w:right w:val="none" w:sz="0" w:space="0" w:color="auto"/>
      </w:divBdr>
    </w:div>
    <w:div w:id="1217816810">
      <w:bodyDiv w:val="1"/>
      <w:marLeft w:val="0"/>
      <w:marRight w:val="0"/>
      <w:marTop w:val="0"/>
      <w:marBottom w:val="0"/>
      <w:divBdr>
        <w:top w:val="none" w:sz="0" w:space="0" w:color="auto"/>
        <w:left w:val="none" w:sz="0" w:space="0" w:color="auto"/>
        <w:bottom w:val="none" w:sz="0" w:space="0" w:color="auto"/>
        <w:right w:val="none" w:sz="0" w:space="0" w:color="auto"/>
      </w:divBdr>
    </w:div>
    <w:div w:id="1237474041">
      <w:bodyDiv w:val="1"/>
      <w:marLeft w:val="0"/>
      <w:marRight w:val="0"/>
      <w:marTop w:val="0"/>
      <w:marBottom w:val="0"/>
      <w:divBdr>
        <w:top w:val="none" w:sz="0" w:space="0" w:color="auto"/>
        <w:left w:val="none" w:sz="0" w:space="0" w:color="auto"/>
        <w:bottom w:val="none" w:sz="0" w:space="0" w:color="auto"/>
        <w:right w:val="none" w:sz="0" w:space="0" w:color="auto"/>
      </w:divBdr>
    </w:div>
    <w:div w:id="1272469858">
      <w:bodyDiv w:val="1"/>
      <w:marLeft w:val="0"/>
      <w:marRight w:val="0"/>
      <w:marTop w:val="0"/>
      <w:marBottom w:val="0"/>
      <w:divBdr>
        <w:top w:val="none" w:sz="0" w:space="0" w:color="auto"/>
        <w:left w:val="none" w:sz="0" w:space="0" w:color="auto"/>
        <w:bottom w:val="none" w:sz="0" w:space="0" w:color="auto"/>
        <w:right w:val="none" w:sz="0" w:space="0" w:color="auto"/>
      </w:divBdr>
    </w:div>
    <w:div w:id="1376849781">
      <w:bodyDiv w:val="1"/>
      <w:marLeft w:val="0"/>
      <w:marRight w:val="0"/>
      <w:marTop w:val="0"/>
      <w:marBottom w:val="0"/>
      <w:divBdr>
        <w:top w:val="none" w:sz="0" w:space="0" w:color="auto"/>
        <w:left w:val="none" w:sz="0" w:space="0" w:color="auto"/>
        <w:bottom w:val="none" w:sz="0" w:space="0" w:color="auto"/>
        <w:right w:val="none" w:sz="0" w:space="0" w:color="auto"/>
      </w:divBdr>
    </w:div>
    <w:div w:id="1407723606">
      <w:bodyDiv w:val="1"/>
      <w:marLeft w:val="0"/>
      <w:marRight w:val="0"/>
      <w:marTop w:val="0"/>
      <w:marBottom w:val="0"/>
      <w:divBdr>
        <w:top w:val="none" w:sz="0" w:space="0" w:color="auto"/>
        <w:left w:val="none" w:sz="0" w:space="0" w:color="auto"/>
        <w:bottom w:val="none" w:sz="0" w:space="0" w:color="auto"/>
        <w:right w:val="none" w:sz="0" w:space="0" w:color="auto"/>
      </w:divBdr>
    </w:div>
    <w:div w:id="1439058721">
      <w:bodyDiv w:val="1"/>
      <w:marLeft w:val="0"/>
      <w:marRight w:val="0"/>
      <w:marTop w:val="0"/>
      <w:marBottom w:val="0"/>
      <w:divBdr>
        <w:top w:val="none" w:sz="0" w:space="0" w:color="auto"/>
        <w:left w:val="none" w:sz="0" w:space="0" w:color="auto"/>
        <w:bottom w:val="none" w:sz="0" w:space="0" w:color="auto"/>
        <w:right w:val="none" w:sz="0" w:space="0" w:color="auto"/>
      </w:divBdr>
    </w:div>
    <w:div w:id="1439984711">
      <w:bodyDiv w:val="1"/>
      <w:marLeft w:val="0"/>
      <w:marRight w:val="0"/>
      <w:marTop w:val="0"/>
      <w:marBottom w:val="0"/>
      <w:divBdr>
        <w:top w:val="none" w:sz="0" w:space="0" w:color="auto"/>
        <w:left w:val="none" w:sz="0" w:space="0" w:color="auto"/>
        <w:bottom w:val="none" w:sz="0" w:space="0" w:color="auto"/>
        <w:right w:val="none" w:sz="0" w:space="0" w:color="auto"/>
      </w:divBdr>
    </w:div>
    <w:div w:id="1441220032">
      <w:bodyDiv w:val="1"/>
      <w:marLeft w:val="0"/>
      <w:marRight w:val="0"/>
      <w:marTop w:val="0"/>
      <w:marBottom w:val="0"/>
      <w:divBdr>
        <w:top w:val="none" w:sz="0" w:space="0" w:color="auto"/>
        <w:left w:val="none" w:sz="0" w:space="0" w:color="auto"/>
        <w:bottom w:val="none" w:sz="0" w:space="0" w:color="auto"/>
        <w:right w:val="none" w:sz="0" w:space="0" w:color="auto"/>
      </w:divBdr>
    </w:div>
    <w:div w:id="1485464303">
      <w:bodyDiv w:val="1"/>
      <w:marLeft w:val="0"/>
      <w:marRight w:val="0"/>
      <w:marTop w:val="0"/>
      <w:marBottom w:val="0"/>
      <w:divBdr>
        <w:top w:val="none" w:sz="0" w:space="0" w:color="auto"/>
        <w:left w:val="none" w:sz="0" w:space="0" w:color="auto"/>
        <w:bottom w:val="none" w:sz="0" w:space="0" w:color="auto"/>
        <w:right w:val="none" w:sz="0" w:space="0" w:color="auto"/>
      </w:divBdr>
    </w:div>
    <w:div w:id="1572082223">
      <w:bodyDiv w:val="1"/>
      <w:marLeft w:val="0"/>
      <w:marRight w:val="0"/>
      <w:marTop w:val="0"/>
      <w:marBottom w:val="0"/>
      <w:divBdr>
        <w:top w:val="none" w:sz="0" w:space="0" w:color="auto"/>
        <w:left w:val="none" w:sz="0" w:space="0" w:color="auto"/>
        <w:bottom w:val="none" w:sz="0" w:space="0" w:color="auto"/>
        <w:right w:val="none" w:sz="0" w:space="0" w:color="auto"/>
      </w:divBdr>
    </w:div>
    <w:div w:id="1654720899">
      <w:bodyDiv w:val="1"/>
      <w:marLeft w:val="0"/>
      <w:marRight w:val="0"/>
      <w:marTop w:val="0"/>
      <w:marBottom w:val="0"/>
      <w:divBdr>
        <w:top w:val="none" w:sz="0" w:space="0" w:color="auto"/>
        <w:left w:val="none" w:sz="0" w:space="0" w:color="auto"/>
        <w:bottom w:val="none" w:sz="0" w:space="0" w:color="auto"/>
        <w:right w:val="none" w:sz="0" w:space="0" w:color="auto"/>
      </w:divBdr>
    </w:div>
    <w:div w:id="1655403834">
      <w:bodyDiv w:val="1"/>
      <w:marLeft w:val="0"/>
      <w:marRight w:val="0"/>
      <w:marTop w:val="0"/>
      <w:marBottom w:val="0"/>
      <w:divBdr>
        <w:top w:val="none" w:sz="0" w:space="0" w:color="auto"/>
        <w:left w:val="none" w:sz="0" w:space="0" w:color="auto"/>
        <w:bottom w:val="none" w:sz="0" w:space="0" w:color="auto"/>
        <w:right w:val="none" w:sz="0" w:space="0" w:color="auto"/>
      </w:divBdr>
    </w:div>
    <w:div w:id="1719551072">
      <w:bodyDiv w:val="1"/>
      <w:marLeft w:val="0"/>
      <w:marRight w:val="0"/>
      <w:marTop w:val="0"/>
      <w:marBottom w:val="0"/>
      <w:divBdr>
        <w:top w:val="none" w:sz="0" w:space="0" w:color="auto"/>
        <w:left w:val="none" w:sz="0" w:space="0" w:color="auto"/>
        <w:bottom w:val="none" w:sz="0" w:space="0" w:color="auto"/>
        <w:right w:val="none" w:sz="0" w:space="0" w:color="auto"/>
      </w:divBdr>
    </w:div>
    <w:div w:id="1727951776">
      <w:bodyDiv w:val="1"/>
      <w:marLeft w:val="0"/>
      <w:marRight w:val="0"/>
      <w:marTop w:val="0"/>
      <w:marBottom w:val="0"/>
      <w:divBdr>
        <w:top w:val="none" w:sz="0" w:space="0" w:color="auto"/>
        <w:left w:val="none" w:sz="0" w:space="0" w:color="auto"/>
        <w:bottom w:val="none" w:sz="0" w:space="0" w:color="auto"/>
        <w:right w:val="none" w:sz="0" w:space="0" w:color="auto"/>
      </w:divBdr>
    </w:div>
    <w:div w:id="1787237039">
      <w:bodyDiv w:val="1"/>
      <w:marLeft w:val="0"/>
      <w:marRight w:val="0"/>
      <w:marTop w:val="0"/>
      <w:marBottom w:val="0"/>
      <w:divBdr>
        <w:top w:val="none" w:sz="0" w:space="0" w:color="auto"/>
        <w:left w:val="none" w:sz="0" w:space="0" w:color="auto"/>
        <w:bottom w:val="none" w:sz="0" w:space="0" w:color="auto"/>
        <w:right w:val="none" w:sz="0" w:space="0" w:color="auto"/>
      </w:divBdr>
    </w:div>
    <w:div w:id="1805810436">
      <w:bodyDiv w:val="1"/>
      <w:marLeft w:val="0"/>
      <w:marRight w:val="0"/>
      <w:marTop w:val="0"/>
      <w:marBottom w:val="0"/>
      <w:divBdr>
        <w:top w:val="none" w:sz="0" w:space="0" w:color="auto"/>
        <w:left w:val="none" w:sz="0" w:space="0" w:color="auto"/>
        <w:bottom w:val="none" w:sz="0" w:space="0" w:color="auto"/>
        <w:right w:val="none" w:sz="0" w:space="0" w:color="auto"/>
      </w:divBdr>
    </w:div>
    <w:div w:id="1868566941">
      <w:bodyDiv w:val="1"/>
      <w:marLeft w:val="0"/>
      <w:marRight w:val="0"/>
      <w:marTop w:val="0"/>
      <w:marBottom w:val="0"/>
      <w:divBdr>
        <w:top w:val="none" w:sz="0" w:space="0" w:color="auto"/>
        <w:left w:val="none" w:sz="0" w:space="0" w:color="auto"/>
        <w:bottom w:val="none" w:sz="0" w:space="0" w:color="auto"/>
        <w:right w:val="none" w:sz="0" w:space="0" w:color="auto"/>
      </w:divBdr>
    </w:div>
    <w:div w:id="1941067431">
      <w:bodyDiv w:val="1"/>
      <w:marLeft w:val="0"/>
      <w:marRight w:val="0"/>
      <w:marTop w:val="0"/>
      <w:marBottom w:val="0"/>
      <w:divBdr>
        <w:top w:val="none" w:sz="0" w:space="0" w:color="auto"/>
        <w:left w:val="none" w:sz="0" w:space="0" w:color="auto"/>
        <w:bottom w:val="none" w:sz="0" w:space="0" w:color="auto"/>
        <w:right w:val="none" w:sz="0" w:space="0" w:color="auto"/>
      </w:divBdr>
    </w:div>
    <w:div w:id="1991901663">
      <w:bodyDiv w:val="1"/>
      <w:marLeft w:val="0"/>
      <w:marRight w:val="0"/>
      <w:marTop w:val="0"/>
      <w:marBottom w:val="0"/>
      <w:divBdr>
        <w:top w:val="none" w:sz="0" w:space="0" w:color="auto"/>
        <w:left w:val="none" w:sz="0" w:space="0" w:color="auto"/>
        <w:bottom w:val="none" w:sz="0" w:space="0" w:color="auto"/>
        <w:right w:val="none" w:sz="0" w:space="0" w:color="auto"/>
      </w:divBdr>
    </w:div>
    <w:div w:id="2027363576">
      <w:bodyDiv w:val="1"/>
      <w:marLeft w:val="0"/>
      <w:marRight w:val="0"/>
      <w:marTop w:val="0"/>
      <w:marBottom w:val="0"/>
      <w:divBdr>
        <w:top w:val="none" w:sz="0" w:space="0" w:color="auto"/>
        <w:left w:val="none" w:sz="0" w:space="0" w:color="auto"/>
        <w:bottom w:val="none" w:sz="0" w:space="0" w:color="auto"/>
        <w:right w:val="none" w:sz="0" w:space="0" w:color="auto"/>
      </w:divBdr>
    </w:div>
    <w:div w:id="21190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644A4-56AC-422B-9FEE-38CAFC1E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creator>Badillo Sanchez, Jorge Kevin;Castaño Riveros, Mabel Mireya</dc:creator>
  <cp:keywords>Partes robadas</cp:keywords>
  <cp:lastModifiedBy>Grajales Garcia, Karen Jacqueline</cp:lastModifiedBy>
  <cp:revision>28</cp:revision>
  <dcterms:created xsi:type="dcterms:W3CDTF">2017-12-14T16:20:00Z</dcterms:created>
  <dcterms:modified xsi:type="dcterms:W3CDTF">2017-12-14T22:15:00Z</dcterms:modified>
</cp:coreProperties>
</file>